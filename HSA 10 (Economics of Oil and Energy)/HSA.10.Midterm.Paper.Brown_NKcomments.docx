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86901" w14:textId="77777777" w:rsidR="00AC0952" w:rsidRDefault="00AC0952" w:rsidP="00AC0952">
      <w:pPr>
        <w:rPr>
          <w:rFonts w:ascii="Arial" w:hAnsi="Arial" w:cs="Arial"/>
          <w:sz w:val="24"/>
        </w:rPr>
      </w:pPr>
      <w:commentRangeStart w:id="0"/>
      <w:r>
        <w:rPr>
          <w:rFonts w:ascii="Arial" w:hAnsi="Arial" w:cs="Arial"/>
          <w:sz w:val="24"/>
        </w:rPr>
        <w:t>Brenden</w:t>
      </w:r>
      <w:commentRangeEnd w:id="0"/>
      <w:r w:rsidR="00E25D87">
        <w:rPr>
          <w:rStyle w:val="CommentReference"/>
        </w:rPr>
        <w:commentReference w:id="0"/>
      </w:r>
      <w:r>
        <w:rPr>
          <w:rFonts w:ascii="Arial" w:hAnsi="Arial" w:cs="Arial"/>
          <w:sz w:val="24"/>
        </w:rPr>
        <w:t xml:space="preserve"> Brown</w:t>
      </w:r>
    </w:p>
    <w:p w14:paraId="43E12DD2" w14:textId="77777777" w:rsidR="00AC0952" w:rsidRDefault="00AC0952" w:rsidP="00AC0952">
      <w:pPr>
        <w:rPr>
          <w:rFonts w:ascii="Arial" w:hAnsi="Arial" w:cs="Arial"/>
          <w:sz w:val="24"/>
        </w:rPr>
      </w:pPr>
      <w:r>
        <w:rPr>
          <w:rFonts w:ascii="Arial" w:hAnsi="Arial" w:cs="Arial"/>
          <w:sz w:val="24"/>
        </w:rPr>
        <w:t xml:space="preserve">Prof. Evans </w:t>
      </w:r>
    </w:p>
    <w:p w14:paraId="30A79EB1" w14:textId="77777777" w:rsidR="00AC0952" w:rsidRDefault="00AC0952" w:rsidP="00AC0952">
      <w:pPr>
        <w:rPr>
          <w:rFonts w:ascii="Arial" w:hAnsi="Arial" w:cs="Arial"/>
          <w:sz w:val="24"/>
        </w:rPr>
      </w:pPr>
      <w:r>
        <w:rPr>
          <w:rFonts w:ascii="Arial" w:hAnsi="Arial" w:cs="Arial"/>
          <w:sz w:val="24"/>
        </w:rPr>
        <w:t>HSA 10</w:t>
      </w:r>
    </w:p>
    <w:p w14:paraId="297FB821" w14:textId="77777777" w:rsidR="00AC0952" w:rsidRPr="00AC0952" w:rsidRDefault="00AC0952" w:rsidP="00AC0952">
      <w:pPr>
        <w:rPr>
          <w:rFonts w:ascii="Arial" w:hAnsi="Arial" w:cs="Arial"/>
          <w:sz w:val="24"/>
        </w:rPr>
      </w:pPr>
      <w:r>
        <w:rPr>
          <w:rFonts w:ascii="Arial" w:hAnsi="Arial" w:cs="Arial"/>
          <w:sz w:val="24"/>
        </w:rPr>
        <w:t xml:space="preserve">7 March 2016 </w:t>
      </w:r>
    </w:p>
    <w:p w14:paraId="23C79CF0" w14:textId="77777777" w:rsidR="000F7E79" w:rsidRDefault="00AC0952" w:rsidP="00764907">
      <w:pPr>
        <w:spacing w:line="276" w:lineRule="auto"/>
        <w:jc w:val="center"/>
        <w:rPr>
          <w:rFonts w:ascii="Arial" w:hAnsi="Arial" w:cs="Arial"/>
          <w:sz w:val="24"/>
        </w:rPr>
      </w:pPr>
      <w:r w:rsidRPr="00AC0952">
        <w:rPr>
          <w:rFonts w:ascii="Arial" w:hAnsi="Arial" w:cs="Arial"/>
          <w:b/>
          <w:sz w:val="24"/>
        </w:rPr>
        <w:t>The Volatility of Uranium Prices and its Effect on the Future of Nuclear Power</w:t>
      </w:r>
    </w:p>
    <w:p w14:paraId="3BDC5996" w14:textId="77777777" w:rsidR="00AC0952" w:rsidRDefault="00AC0952" w:rsidP="00764907">
      <w:pPr>
        <w:spacing w:line="276" w:lineRule="auto"/>
        <w:rPr>
          <w:rFonts w:ascii="Arial" w:hAnsi="Arial" w:cs="Arial"/>
          <w:sz w:val="24"/>
        </w:rPr>
      </w:pPr>
      <w:r>
        <w:rPr>
          <w:rFonts w:ascii="Arial" w:hAnsi="Arial" w:cs="Arial"/>
          <w:sz w:val="24"/>
        </w:rPr>
        <w:tab/>
        <w:t xml:space="preserve">Nuclear power was first given consideration in 1945, following the development of the atomic bomb. Scientists figured that if they could get radioactive elements to release enough energy to power cities, they could use those same radioactive elements to produce energy for naval propulsion. After 1956, the focus of nuclear power turned to creating reliable nuclear </w:t>
      </w:r>
      <w:r w:rsidR="003E4C84">
        <w:rPr>
          <w:rFonts w:ascii="Arial" w:hAnsi="Arial" w:cs="Arial"/>
          <w:sz w:val="24"/>
        </w:rPr>
        <w:t xml:space="preserve">power plants. </w:t>
      </w:r>
    </w:p>
    <w:p w14:paraId="0F65A464" w14:textId="77777777" w:rsidR="003E4C84" w:rsidRDefault="003E4C84" w:rsidP="00764907">
      <w:pPr>
        <w:spacing w:line="276" w:lineRule="auto"/>
        <w:rPr>
          <w:rFonts w:ascii="Arial" w:hAnsi="Arial" w:cs="Arial"/>
          <w:sz w:val="24"/>
        </w:rPr>
      </w:pPr>
      <w:r>
        <w:rPr>
          <w:rFonts w:ascii="Arial" w:hAnsi="Arial" w:cs="Arial"/>
          <w:sz w:val="24"/>
        </w:rPr>
        <w:tab/>
        <w:t>Nuclear reactors are very complicated and their designs vary slightly, but the basic premise of a nuclear reactor is that radioactive elements undergo fission to heat up water to turn turbines and produce electricity. This process can be better visualized in figure 1.</w:t>
      </w:r>
    </w:p>
    <w:p w14:paraId="49603C16" w14:textId="77777777" w:rsidR="003E4C84" w:rsidRDefault="003E4C84" w:rsidP="00764907">
      <w:pPr>
        <w:spacing w:line="276" w:lineRule="auto"/>
        <w:rPr>
          <w:rFonts w:ascii="Arial" w:hAnsi="Arial" w:cs="Arial"/>
          <w:sz w:val="24"/>
        </w:rPr>
      </w:pPr>
      <w:r>
        <w:rPr>
          <w:rFonts w:ascii="Arial" w:hAnsi="Arial" w:cs="Arial"/>
          <w:sz w:val="24"/>
        </w:rPr>
        <w:t>Figure 1. How nuclear power plants work.</w:t>
      </w:r>
    </w:p>
    <w:p w14:paraId="0BEDF4D5" w14:textId="77777777" w:rsidR="003E4C84" w:rsidRDefault="003E4C84" w:rsidP="00764907">
      <w:pPr>
        <w:spacing w:line="276" w:lineRule="auto"/>
        <w:rPr>
          <w:rFonts w:ascii="Arial" w:hAnsi="Arial" w:cs="Arial"/>
          <w:sz w:val="24"/>
        </w:rPr>
      </w:pPr>
      <w:r>
        <w:rPr>
          <w:noProof/>
        </w:rPr>
        <w:drawing>
          <wp:inline distT="0" distB="0" distL="0" distR="0" wp14:anchorId="2FB9CAA1" wp14:editId="059F45C7">
            <wp:extent cx="5503171" cy="3356661"/>
            <wp:effectExtent l="19050" t="0" r="2279" b="0"/>
            <wp:docPr id="4" name="Picture 4" descr="Pressurised water re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surised water reactor"/>
                    <pic:cNvPicPr>
                      <a:picLocks noChangeAspect="1" noChangeArrowheads="1"/>
                    </pic:cNvPicPr>
                  </pic:nvPicPr>
                  <pic:blipFill>
                    <a:blip r:embed="rId10"/>
                    <a:srcRect/>
                    <a:stretch>
                      <a:fillRect/>
                    </a:stretch>
                  </pic:blipFill>
                  <pic:spPr bwMode="auto">
                    <a:xfrm>
                      <a:off x="0" y="0"/>
                      <a:ext cx="5505282" cy="3357948"/>
                    </a:xfrm>
                    <a:prstGeom prst="rect">
                      <a:avLst/>
                    </a:prstGeom>
                    <a:noFill/>
                    <a:ln w="9525">
                      <a:noFill/>
                      <a:miter lim="800000"/>
                      <a:headEnd/>
                      <a:tailEnd/>
                    </a:ln>
                  </pic:spPr>
                </pic:pic>
              </a:graphicData>
            </a:graphic>
          </wp:inline>
        </w:drawing>
      </w:r>
    </w:p>
    <w:p w14:paraId="42D644E1" w14:textId="77777777" w:rsidR="003E4C84" w:rsidRDefault="003E4C84" w:rsidP="00764907">
      <w:pPr>
        <w:spacing w:line="276" w:lineRule="auto"/>
        <w:ind w:firstLine="720"/>
        <w:rPr>
          <w:rFonts w:ascii="Arial" w:hAnsi="Arial" w:cs="Arial"/>
          <w:sz w:val="24"/>
        </w:rPr>
      </w:pPr>
      <w:r>
        <w:rPr>
          <w:rFonts w:ascii="Arial" w:hAnsi="Arial" w:cs="Arial"/>
          <w:sz w:val="24"/>
        </w:rPr>
        <w:t>But what radioactive element(s) fuels these nuclear reactors</w:t>
      </w:r>
      <w:r w:rsidR="00821493">
        <w:rPr>
          <w:rFonts w:ascii="Arial" w:hAnsi="Arial" w:cs="Arial"/>
          <w:sz w:val="24"/>
        </w:rPr>
        <w:t>?</w:t>
      </w:r>
      <w:r>
        <w:rPr>
          <w:rFonts w:ascii="Arial" w:hAnsi="Arial" w:cs="Arial"/>
          <w:sz w:val="24"/>
        </w:rPr>
        <w:t xml:space="preserve"> As of now there are two sources of radioactive material </w:t>
      </w:r>
      <w:r w:rsidR="00EC4DF0">
        <w:rPr>
          <w:rFonts w:ascii="Arial" w:hAnsi="Arial" w:cs="Arial"/>
          <w:sz w:val="24"/>
        </w:rPr>
        <w:t xml:space="preserve">used in nuclear power plants </w:t>
      </w:r>
      <w:r>
        <w:rPr>
          <w:rFonts w:ascii="Arial" w:hAnsi="Arial" w:cs="Arial"/>
          <w:sz w:val="24"/>
        </w:rPr>
        <w:t xml:space="preserve">– </w:t>
      </w:r>
      <w:commentRangeStart w:id="1"/>
      <w:r>
        <w:rPr>
          <w:rFonts w:ascii="Arial" w:hAnsi="Arial" w:cs="Arial"/>
          <w:sz w:val="24"/>
        </w:rPr>
        <w:t xml:space="preserve">Uranium </w:t>
      </w:r>
      <w:commentRangeEnd w:id="1"/>
      <w:r w:rsidR="00E25D87">
        <w:rPr>
          <w:rStyle w:val="CommentReference"/>
        </w:rPr>
        <w:commentReference w:id="1"/>
      </w:r>
      <w:r>
        <w:rPr>
          <w:rFonts w:ascii="Arial" w:hAnsi="Arial" w:cs="Arial"/>
          <w:sz w:val="24"/>
        </w:rPr>
        <w:t xml:space="preserve">and Thorium. However, since Uranium use far outweighs Thorium use as of now, we will be focusing on </w:t>
      </w:r>
      <w:commentRangeStart w:id="2"/>
      <w:r>
        <w:rPr>
          <w:rFonts w:ascii="Arial" w:hAnsi="Arial" w:cs="Arial"/>
          <w:sz w:val="24"/>
        </w:rPr>
        <w:t xml:space="preserve">Uranium </w:t>
      </w:r>
      <w:commentRangeEnd w:id="2"/>
      <w:r w:rsidR="00E25D87">
        <w:rPr>
          <w:rStyle w:val="CommentReference"/>
        </w:rPr>
        <w:commentReference w:id="2"/>
      </w:r>
      <w:r>
        <w:rPr>
          <w:rFonts w:ascii="Arial" w:hAnsi="Arial" w:cs="Arial"/>
          <w:sz w:val="24"/>
        </w:rPr>
        <w:t xml:space="preserve">and how it pertains to nuclear power </w:t>
      </w:r>
      <w:r w:rsidR="00EC4DF0">
        <w:rPr>
          <w:rFonts w:ascii="Arial" w:hAnsi="Arial" w:cs="Arial"/>
          <w:sz w:val="24"/>
        </w:rPr>
        <w:t xml:space="preserve">for the rest of this paper. </w:t>
      </w:r>
    </w:p>
    <w:p w14:paraId="311D39BD" w14:textId="77777777" w:rsidR="00C752A9" w:rsidRDefault="00EC4DF0" w:rsidP="00764907">
      <w:pPr>
        <w:spacing w:line="276" w:lineRule="auto"/>
        <w:ind w:firstLine="720"/>
        <w:rPr>
          <w:rFonts w:ascii="Arial" w:hAnsi="Arial" w:cs="Arial"/>
          <w:sz w:val="24"/>
        </w:rPr>
      </w:pPr>
      <w:r>
        <w:rPr>
          <w:rFonts w:ascii="Arial" w:hAnsi="Arial" w:cs="Arial"/>
          <w:sz w:val="24"/>
        </w:rPr>
        <w:lastRenderedPageBreak/>
        <w:t xml:space="preserve">Uranium (chemical symbol U) </w:t>
      </w:r>
      <w:r w:rsidR="00C752A9">
        <w:rPr>
          <w:rFonts w:ascii="Arial" w:hAnsi="Arial" w:cs="Arial"/>
          <w:sz w:val="24"/>
        </w:rPr>
        <w:t xml:space="preserve">was discovered by a German chemist, Martin Klaproth in 1789. It </w:t>
      </w:r>
      <w:r>
        <w:rPr>
          <w:rFonts w:ascii="Arial" w:hAnsi="Arial" w:cs="Arial"/>
          <w:sz w:val="24"/>
        </w:rPr>
        <w:t>is a heavy element (18.7 times as dense as water) that</w:t>
      </w:r>
      <w:r w:rsidR="00C752A9">
        <w:rPr>
          <w:rFonts w:ascii="Arial" w:hAnsi="Arial" w:cs="Arial"/>
          <w:sz w:val="24"/>
        </w:rPr>
        <w:t xml:space="preserve"> is very abundant in nature. However, w</w:t>
      </w:r>
      <w:r>
        <w:rPr>
          <w:rFonts w:ascii="Arial" w:hAnsi="Arial" w:cs="Arial"/>
          <w:sz w:val="24"/>
        </w:rPr>
        <w:t>hat makes Uranium special is its isotope, Uranium 235 (U-235)</w:t>
      </w:r>
      <w:r w:rsidR="00C752A9">
        <w:rPr>
          <w:rFonts w:ascii="Arial" w:hAnsi="Arial" w:cs="Arial"/>
          <w:sz w:val="24"/>
        </w:rPr>
        <w:t xml:space="preserve">, which, under certain conditions can be readily split and release a large amount of energy. </w:t>
      </w:r>
    </w:p>
    <w:p w14:paraId="493CE4DF" w14:textId="77777777" w:rsidR="00490BF9" w:rsidRDefault="00490BF9" w:rsidP="00764907">
      <w:pPr>
        <w:spacing w:line="276" w:lineRule="auto"/>
        <w:ind w:firstLine="720"/>
        <w:rPr>
          <w:rFonts w:ascii="Arial" w:hAnsi="Arial" w:cs="Arial"/>
          <w:sz w:val="24"/>
        </w:rPr>
      </w:pPr>
      <w:r>
        <w:rPr>
          <w:rFonts w:ascii="Arial" w:hAnsi="Arial" w:cs="Arial"/>
          <w:sz w:val="24"/>
        </w:rPr>
        <w:t>Uranium, much like oil and coal, has a specific market for which it is sold. However, as we will see, the Uranium market is much more volatile than others like coal and oil. I believe this volatility will play a great rol</w:t>
      </w:r>
      <w:ins w:id="3" w:author="Jim Kadonaga" w:date="2016-03-07T13:47:00Z">
        <w:r w:rsidR="00E25D87">
          <w:rPr>
            <w:rFonts w:ascii="Arial" w:hAnsi="Arial" w:cs="Arial"/>
            <w:sz w:val="24"/>
          </w:rPr>
          <w:t>e</w:t>
        </w:r>
      </w:ins>
      <w:del w:id="4" w:author="Jim Kadonaga" w:date="2016-03-07T13:47:00Z">
        <w:r w:rsidDel="00E25D87">
          <w:rPr>
            <w:rFonts w:ascii="Arial" w:hAnsi="Arial" w:cs="Arial"/>
            <w:sz w:val="24"/>
          </w:rPr>
          <w:delText>l</w:delText>
        </w:r>
      </w:del>
      <w:r>
        <w:rPr>
          <w:rFonts w:ascii="Arial" w:hAnsi="Arial" w:cs="Arial"/>
          <w:sz w:val="24"/>
        </w:rPr>
        <w:t xml:space="preserve"> in the use of nuclear power in the future. But, before we can come to these conclusions we must gain an</w:t>
      </w:r>
      <w:r w:rsidR="00333597">
        <w:rPr>
          <w:rFonts w:ascii="Arial" w:hAnsi="Arial" w:cs="Arial"/>
          <w:sz w:val="24"/>
        </w:rPr>
        <w:t>d</w:t>
      </w:r>
      <w:r>
        <w:rPr>
          <w:rFonts w:ascii="Arial" w:hAnsi="Arial" w:cs="Arial"/>
          <w:sz w:val="24"/>
        </w:rPr>
        <w:t xml:space="preserve"> understand of the Uranium market as well as knowledge on the advantages and disadvantages of nuclear power.</w:t>
      </w:r>
    </w:p>
    <w:p w14:paraId="4025175A" w14:textId="77777777" w:rsidR="009E3CFC" w:rsidRDefault="00333597" w:rsidP="00764907">
      <w:pPr>
        <w:spacing w:line="276" w:lineRule="auto"/>
        <w:ind w:firstLine="720"/>
        <w:rPr>
          <w:rFonts w:ascii="Arial" w:hAnsi="Arial" w:cs="Arial"/>
          <w:sz w:val="24"/>
        </w:rPr>
      </w:pPr>
      <w:commentRangeStart w:id="5"/>
      <w:r>
        <w:rPr>
          <w:rFonts w:ascii="Arial" w:hAnsi="Arial" w:cs="Arial"/>
          <w:sz w:val="24"/>
        </w:rPr>
        <w:t xml:space="preserve">First </w:t>
      </w:r>
      <w:commentRangeEnd w:id="5"/>
      <w:r w:rsidR="00E25D87">
        <w:rPr>
          <w:rStyle w:val="CommentReference"/>
        </w:rPr>
        <w:commentReference w:id="5"/>
      </w:r>
      <w:r>
        <w:rPr>
          <w:rFonts w:ascii="Arial" w:hAnsi="Arial" w:cs="Arial"/>
          <w:sz w:val="24"/>
        </w:rPr>
        <w:t>we need to understand the a</w:t>
      </w:r>
      <w:r w:rsidR="002D1396">
        <w:rPr>
          <w:rFonts w:ascii="Arial" w:hAnsi="Arial" w:cs="Arial"/>
          <w:sz w:val="24"/>
        </w:rPr>
        <w:t>dvantages and disadvantages of n</w:t>
      </w:r>
      <w:r>
        <w:rPr>
          <w:rFonts w:ascii="Arial" w:hAnsi="Arial" w:cs="Arial"/>
          <w:sz w:val="24"/>
        </w:rPr>
        <w:t xml:space="preserve">uclear power so we can understand why nuclear power is used, and therefore why we care about the price market </w:t>
      </w:r>
      <w:r w:rsidR="00F371D2">
        <w:rPr>
          <w:rFonts w:ascii="Arial" w:hAnsi="Arial" w:cs="Arial"/>
          <w:sz w:val="24"/>
        </w:rPr>
        <w:t xml:space="preserve">of Uranium. To begin, </w:t>
      </w:r>
      <w:r w:rsidR="00AF4729">
        <w:rPr>
          <w:rFonts w:ascii="Arial" w:hAnsi="Arial" w:cs="Arial"/>
          <w:sz w:val="24"/>
        </w:rPr>
        <w:t xml:space="preserve">nuclear power has very little pollution. </w:t>
      </w:r>
      <w:r w:rsidR="002D1396">
        <w:rPr>
          <w:rFonts w:ascii="Arial" w:hAnsi="Arial" w:cs="Arial"/>
          <w:sz w:val="24"/>
        </w:rPr>
        <w:t>When functioning properly, nu</w:t>
      </w:r>
      <w:r w:rsidR="00AF4729">
        <w:rPr>
          <w:rFonts w:ascii="Arial" w:hAnsi="Arial" w:cs="Arial"/>
          <w:sz w:val="24"/>
        </w:rPr>
        <w:t>clear power has no harmful impa</w:t>
      </w:r>
      <w:r w:rsidR="009E3CFC">
        <w:rPr>
          <w:rFonts w:ascii="Arial" w:hAnsi="Arial" w:cs="Arial"/>
          <w:sz w:val="24"/>
        </w:rPr>
        <w:t xml:space="preserve">ct to </w:t>
      </w:r>
      <w:r w:rsidR="002D1396">
        <w:rPr>
          <w:rFonts w:ascii="Arial" w:hAnsi="Arial" w:cs="Arial"/>
          <w:sz w:val="24"/>
        </w:rPr>
        <w:t>the environment around it with the exception of the times when uranium or water must be transported to the nuclear power plant. The next major advantage of nuclear power is that it produces a large amount of energy for essentially only the price of the Uranium used in the plant. This is the main reason</w:t>
      </w:r>
      <w:r w:rsidR="00603521">
        <w:rPr>
          <w:rFonts w:ascii="Arial" w:hAnsi="Arial" w:cs="Arial"/>
          <w:sz w:val="24"/>
        </w:rPr>
        <w:t xml:space="preserve"> we care about the volatility of the Uranium price market. Nuclear power plants virtually have no constraints on where it can operate. Other energy sources such as wind, solar or hydro energy resources require specific environments to operate. In addition to this, nuclear power plants require little attention when functioning properly, being able to produce energy for up to a year before needing new Uranium. </w:t>
      </w:r>
      <w:r w:rsidR="008B68D9">
        <w:rPr>
          <w:rFonts w:ascii="Arial" w:hAnsi="Arial" w:cs="Arial"/>
          <w:sz w:val="24"/>
        </w:rPr>
        <w:t xml:space="preserve">Finally, nuclear power is an almost unlimited source of power. Based on the amount of Uranium needed to fuel a reactor and the abundance of Uranium in the Earth, there will be plenty of nuclear energy to go </w:t>
      </w:r>
      <w:commentRangeStart w:id="6"/>
      <w:r w:rsidR="008B68D9">
        <w:rPr>
          <w:rFonts w:ascii="Arial" w:hAnsi="Arial" w:cs="Arial"/>
          <w:sz w:val="24"/>
        </w:rPr>
        <w:t>around</w:t>
      </w:r>
      <w:commentRangeEnd w:id="6"/>
      <w:r w:rsidR="00E25D87">
        <w:rPr>
          <w:rStyle w:val="CommentReference"/>
        </w:rPr>
        <w:commentReference w:id="6"/>
      </w:r>
      <w:r w:rsidR="008B68D9">
        <w:rPr>
          <w:rFonts w:ascii="Arial" w:hAnsi="Arial" w:cs="Arial"/>
          <w:sz w:val="24"/>
        </w:rPr>
        <w:t xml:space="preserve">. </w:t>
      </w:r>
    </w:p>
    <w:p w14:paraId="69FDB774" w14:textId="77777777" w:rsidR="008B68D9" w:rsidRDefault="008B68D9" w:rsidP="00764907">
      <w:pPr>
        <w:spacing w:line="276" w:lineRule="auto"/>
        <w:ind w:firstLine="720"/>
        <w:rPr>
          <w:rFonts w:ascii="Arial" w:hAnsi="Arial" w:cs="Arial"/>
          <w:sz w:val="24"/>
        </w:rPr>
      </w:pPr>
      <w:r>
        <w:rPr>
          <w:rFonts w:ascii="Arial" w:hAnsi="Arial" w:cs="Arial"/>
          <w:sz w:val="24"/>
        </w:rPr>
        <w:t xml:space="preserve">Nuclear energy, on the other hand, does have some disadvantages that we must take into consideration. To start, nuclear energy has a large environmental </w:t>
      </w:r>
      <w:del w:id="7" w:author="Jim Kadonaga" w:date="2016-03-07T13:55:00Z">
        <w:r w:rsidDel="000415DB">
          <w:rPr>
            <w:rFonts w:ascii="Arial" w:hAnsi="Arial" w:cs="Arial"/>
            <w:sz w:val="24"/>
          </w:rPr>
          <w:delText>impact which</w:delText>
        </w:r>
      </w:del>
      <w:ins w:id="8" w:author="Jim Kadonaga" w:date="2016-03-07T13:55:00Z">
        <w:r w:rsidR="000415DB">
          <w:rPr>
            <w:rFonts w:ascii="Arial" w:hAnsi="Arial" w:cs="Arial"/>
            <w:sz w:val="24"/>
          </w:rPr>
          <w:t>impact, which</w:t>
        </w:r>
      </w:ins>
      <w:r>
        <w:rPr>
          <w:rFonts w:ascii="Arial" w:hAnsi="Arial" w:cs="Arial"/>
          <w:sz w:val="24"/>
        </w:rPr>
        <w:t xml:space="preserve"> stems mainly from how we obtain the Uranium used for reactors, how we transport Uranium, as well as the disposal of Uranium once it is used up.  Again, we can see why we care so much about the price of Uranium. If we have to pay a high price for Uranium and a high price to clean it up, it may not be worth buying. </w:t>
      </w:r>
    </w:p>
    <w:p w14:paraId="4573BC3A" w14:textId="77777777" w:rsidR="008B68D9" w:rsidRDefault="008B68D9" w:rsidP="00764907">
      <w:pPr>
        <w:spacing w:line="276" w:lineRule="auto"/>
        <w:ind w:firstLine="720"/>
        <w:rPr>
          <w:rFonts w:ascii="Arial" w:hAnsi="Arial" w:cs="Arial"/>
          <w:sz w:val="24"/>
        </w:rPr>
      </w:pPr>
      <w:r>
        <w:rPr>
          <w:rFonts w:ascii="Arial" w:hAnsi="Arial" w:cs="Arial"/>
          <w:sz w:val="24"/>
        </w:rPr>
        <w:t>The next problem with nuclear power is a continuation of the environmental problems with using nuclear energy. The waste produced by nuclear reactors is highly radioactive and very hot. It wi</w:t>
      </w:r>
      <w:r w:rsidR="00A6016A">
        <w:rPr>
          <w:rFonts w:ascii="Arial" w:hAnsi="Arial" w:cs="Arial"/>
          <w:sz w:val="24"/>
        </w:rPr>
        <w:t xml:space="preserve">ll eat through anything that holds it. So, as of now, we just bury the waste underground and wait for it to decay. </w:t>
      </w:r>
    </w:p>
    <w:p w14:paraId="0408C3CE" w14:textId="77777777" w:rsidR="00A6016A" w:rsidRDefault="00A6016A" w:rsidP="00764907">
      <w:pPr>
        <w:spacing w:line="276" w:lineRule="auto"/>
        <w:ind w:firstLine="720"/>
        <w:rPr>
          <w:rFonts w:ascii="Arial" w:hAnsi="Arial" w:cs="Arial"/>
          <w:sz w:val="24"/>
        </w:rPr>
      </w:pPr>
      <w:r>
        <w:rPr>
          <w:rFonts w:ascii="Arial" w:hAnsi="Arial" w:cs="Arial"/>
          <w:sz w:val="24"/>
        </w:rPr>
        <w:t>Nuclear energ</w:t>
      </w:r>
      <w:ins w:id="9" w:author="Jim Kadonaga" w:date="2016-03-07T13:53:00Z">
        <w:r w:rsidR="000415DB">
          <w:rPr>
            <w:rFonts w:ascii="Arial" w:hAnsi="Arial" w:cs="Arial"/>
            <w:sz w:val="24"/>
          </w:rPr>
          <w:t>y’</w:t>
        </w:r>
      </w:ins>
      <w:del w:id="10" w:author="Jim Kadonaga" w:date="2016-03-07T13:53:00Z">
        <w:r w:rsidDel="000415DB">
          <w:rPr>
            <w:rFonts w:ascii="Arial" w:hAnsi="Arial" w:cs="Arial"/>
            <w:sz w:val="24"/>
          </w:rPr>
          <w:delText>ie</w:delText>
        </w:r>
      </w:del>
      <w:r>
        <w:rPr>
          <w:rFonts w:ascii="Arial" w:hAnsi="Arial" w:cs="Arial"/>
          <w:sz w:val="24"/>
        </w:rPr>
        <w:t xml:space="preserve">s biggest con is the scare of the nuclear accident. Everyone always hears about the times when nuclear power plants don’t function properly and </w:t>
      </w:r>
      <w:r>
        <w:rPr>
          <w:rFonts w:ascii="Arial" w:hAnsi="Arial" w:cs="Arial"/>
          <w:sz w:val="24"/>
        </w:rPr>
        <w:lastRenderedPageBreak/>
        <w:t>“meltdown”, causing extreme damage to the area and, in turn, causing a large amount of money to be put into cleaning up the waste.</w:t>
      </w:r>
    </w:p>
    <w:p w14:paraId="5F4C7B4B" w14:textId="77777777" w:rsidR="00A6016A" w:rsidRDefault="00A6016A" w:rsidP="00764907">
      <w:pPr>
        <w:spacing w:line="276" w:lineRule="auto"/>
        <w:ind w:firstLine="720"/>
        <w:rPr>
          <w:rFonts w:ascii="Arial" w:hAnsi="Arial" w:cs="Arial"/>
          <w:sz w:val="24"/>
        </w:rPr>
      </w:pPr>
      <w:r>
        <w:rPr>
          <w:rFonts w:ascii="Arial" w:hAnsi="Arial" w:cs="Arial"/>
          <w:sz w:val="24"/>
        </w:rPr>
        <w:t xml:space="preserve">Now that we see the some of the major advantages and disadvantages of nuclear power, we can adequately examine the price market for Uranium and come to a conclusion about how this price market will affect the future of nuclear power. </w:t>
      </w:r>
    </w:p>
    <w:p w14:paraId="1422D4B3" w14:textId="77777777" w:rsidR="00421C1A" w:rsidRDefault="00421C1A" w:rsidP="00764907">
      <w:pPr>
        <w:spacing w:line="276" w:lineRule="auto"/>
        <w:ind w:firstLine="720"/>
        <w:rPr>
          <w:rFonts w:ascii="Arial" w:hAnsi="Arial" w:cs="Arial"/>
          <w:sz w:val="24"/>
        </w:rPr>
      </w:pPr>
      <w:r>
        <w:rPr>
          <w:rFonts w:ascii="Arial" w:hAnsi="Arial" w:cs="Arial"/>
          <w:sz w:val="24"/>
        </w:rPr>
        <w:t xml:space="preserve">To begin we will look at the relationship between the production and price relationship of Uranium over the past 50 years. (See figure 2). </w:t>
      </w:r>
    </w:p>
    <w:p w14:paraId="17469273" w14:textId="77777777" w:rsidR="00421C1A" w:rsidRDefault="00421C1A" w:rsidP="00764907">
      <w:pPr>
        <w:spacing w:line="276" w:lineRule="auto"/>
        <w:rPr>
          <w:rFonts w:ascii="Arial" w:hAnsi="Arial" w:cs="Arial"/>
          <w:sz w:val="24"/>
        </w:rPr>
      </w:pPr>
      <w:r>
        <w:rPr>
          <w:rFonts w:ascii="Arial" w:hAnsi="Arial" w:cs="Arial"/>
          <w:sz w:val="24"/>
        </w:rPr>
        <w:t xml:space="preserve">Figure 2. Price-production relationship for Uranium. </w:t>
      </w:r>
    </w:p>
    <w:p w14:paraId="096CFAD5" w14:textId="77777777" w:rsidR="00421C1A" w:rsidRDefault="00421C1A" w:rsidP="00764907">
      <w:pPr>
        <w:spacing w:line="276" w:lineRule="auto"/>
        <w:rPr>
          <w:rFonts w:ascii="Arial" w:hAnsi="Arial" w:cs="Arial"/>
          <w:sz w:val="24"/>
        </w:rPr>
      </w:pPr>
      <w:r w:rsidRPr="00421C1A">
        <w:rPr>
          <w:rFonts w:ascii="Arial" w:hAnsi="Arial" w:cs="Arial"/>
          <w:noProof/>
          <w:sz w:val="24"/>
        </w:rPr>
        <w:drawing>
          <wp:inline distT="0" distB="0" distL="0" distR="0" wp14:anchorId="4A449B1D" wp14:editId="44FF8DBD">
            <wp:extent cx="5943600" cy="4421505"/>
            <wp:effectExtent l="19050" t="0" r="0" b="0"/>
            <wp:docPr id="2" name="Picture 7" descr="https://lh3.googleusercontent.com/gzAa6euGWhds8auqFoJbL5sop_MZn-8WVubgf_AQJGvAkXJpgfY5AREcvEQtdR985izIbZ4PxEYsJfALlU9XKPLYKibGO_4enu4kfoSD9V9W8UBK0lp5iWZoJwjhB2yy-SG4G9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gzAa6euGWhds8auqFoJbL5sop_MZn-8WVubgf_AQJGvAkXJpgfY5AREcvEQtdR985izIbZ4PxEYsJfALlU9XKPLYKibGO_4enu4kfoSD9V9W8UBK0lp5iWZoJwjhB2yy-SG4G9Pi"/>
                    <pic:cNvPicPr>
                      <a:picLocks noChangeAspect="1" noChangeArrowheads="1"/>
                    </pic:cNvPicPr>
                  </pic:nvPicPr>
                  <pic:blipFill>
                    <a:blip r:embed="rId11"/>
                    <a:srcRect/>
                    <a:stretch>
                      <a:fillRect/>
                    </a:stretch>
                  </pic:blipFill>
                  <pic:spPr bwMode="auto">
                    <a:xfrm>
                      <a:off x="0" y="0"/>
                      <a:ext cx="5943600" cy="4421505"/>
                    </a:xfrm>
                    <a:prstGeom prst="rect">
                      <a:avLst/>
                    </a:prstGeom>
                    <a:noFill/>
                    <a:ln w="9525">
                      <a:noFill/>
                      <a:miter lim="800000"/>
                      <a:headEnd/>
                      <a:tailEnd/>
                    </a:ln>
                  </pic:spPr>
                </pic:pic>
              </a:graphicData>
            </a:graphic>
          </wp:inline>
        </w:drawing>
      </w:r>
    </w:p>
    <w:p w14:paraId="34DF6192" w14:textId="77777777" w:rsidR="00421C1A" w:rsidRDefault="00421C1A" w:rsidP="00764907">
      <w:pPr>
        <w:spacing w:line="276" w:lineRule="auto"/>
        <w:rPr>
          <w:rFonts w:ascii="Arial" w:hAnsi="Arial" w:cs="Arial"/>
          <w:sz w:val="24"/>
        </w:rPr>
      </w:pPr>
      <w:r>
        <w:rPr>
          <w:rFonts w:ascii="Arial" w:hAnsi="Arial" w:cs="Arial"/>
          <w:sz w:val="24"/>
        </w:rPr>
        <w:tab/>
        <w:t xml:space="preserve">As we can see nuclear prices began to decline in the 60s to the early 70s. However for a short period in the 70s, Uranium prices matched the slope of the increasing production of uranium to go along with the exponential growth of nuclear power in the world. </w:t>
      </w:r>
    </w:p>
    <w:p w14:paraId="78AEED9C" w14:textId="77777777" w:rsidR="004B330F" w:rsidRDefault="00821493" w:rsidP="00764907">
      <w:pPr>
        <w:spacing w:line="276" w:lineRule="auto"/>
        <w:rPr>
          <w:rFonts w:ascii="Arial" w:hAnsi="Arial" w:cs="Arial"/>
          <w:sz w:val="24"/>
        </w:rPr>
      </w:pPr>
      <w:r>
        <w:rPr>
          <w:rFonts w:ascii="Arial" w:hAnsi="Arial" w:cs="Arial"/>
          <w:sz w:val="24"/>
        </w:rPr>
        <w:tab/>
        <w:t>In the late 70s, on the other hand</w:t>
      </w:r>
      <w:r w:rsidR="00D95DFF">
        <w:rPr>
          <w:rFonts w:ascii="Arial" w:hAnsi="Arial" w:cs="Arial"/>
          <w:sz w:val="24"/>
        </w:rPr>
        <w:t xml:space="preserve">, the price of Uranium went down significantly and continued like that until around 2002. This </w:t>
      </w:r>
      <w:r>
        <w:rPr>
          <w:rFonts w:ascii="Arial" w:hAnsi="Arial" w:cs="Arial"/>
          <w:sz w:val="24"/>
        </w:rPr>
        <w:t xml:space="preserve">period </w:t>
      </w:r>
      <w:r w:rsidR="00D95DFF">
        <w:rPr>
          <w:rFonts w:ascii="Arial" w:hAnsi="Arial" w:cs="Arial"/>
          <w:sz w:val="24"/>
        </w:rPr>
        <w:t>was called the nuclear power brown-out</w:t>
      </w:r>
      <w:r>
        <w:rPr>
          <w:rFonts w:ascii="Arial" w:hAnsi="Arial" w:cs="Arial"/>
          <w:sz w:val="24"/>
        </w:rPr>
        <w:t xml:space="preserve">, in which </w:t>
      </w:r>
      <w:r w:rsidR="00D95DFF">
        <w:rPr>
          <w:rFonts w:ascii="Arial" w:hAnsi="Arial" w:cs="Arial"/>
          <w:sz w:val="24"/>
        </w:rPr>
        <w:t xml:space="preserve">nuclear power plant development started to halt and few nuclear </w:t>
      </w:r>
      <w:r w:rsidR="00D95DFF">
        <w:rPr>
          <w:rFonts w:ascii="Arial" w:hAnsi="Arial" w:cs="Arial"/>
          <w:sz w:val="24"/>
        </w:rPr>
        <w:lastRenderedPageBreak/>
        <w:t xml:space="preserve">reactors were being built as well as many reactors being shut down. </w:t>
      </w:r>
      <w:r>
        <w:rPr>
          <w:rFonts w:ascii="Arial" w:hAnsi="Arial" w:cs="Arial"/>
          <w:sz w:val="24"/>
        </w:rPr>
        <w:t>This has been the main cause of the volatility of the Uranium price market. Because nuclear power became less popular, but Uranium became more available, the Uranium price market saw a decline in price very similar to that of oil. But, unlike the oil market, the Uranium market cut production to go along with the price decline.</w:t>
      </w:r>
      <w:r w:rsidR="004B330F">
        <w:rPr>
          <w:rFonts w:ascii="Arial" w:hAnsi="Arial" w:cs="Arial"/>
          <w:sz w:val="24"/>
        </w:rPr>
        <w:t xml:space="preserve"> </w:t>
      </w:r>
      <w:r w:rsidR="00D95DFF">
        <w:rPr>
          <w:rFonts w:ascii="Arial" w:hAnsi="Arial" w:cs="Arial"/>
          <w:sz w:val="24"/>
        </w:rPr>
        <w:t>If we look at figure 2, we can see that for the most part, the price market of Uranium, while unstable has essentially matched the production (i.e. the supply) of Uranium. That is, until the past decade. In the past decade, Uranium production has p</w:t>
      </w:r>
      <w:r>
        <w:rPr>
          <w:rFonts w:ascii="Arial" w:hAnsi="Arial" w:cs="Arial"/>
          <w:sz w:val="24"/>
        </w:rPr>
        <w:t>eaked yet the price of U</w:t>
      </w:r>
      <w:r w:rsidR="00D95DFF">
        <w:rPr>
          <w:rFonts w:ascii="Arial" w:hAnsi="Arial" w:cs="Arial"/>
          <w:sz w:val="24"/>
        </w:rPr>
        <w:t xml:space="preserve">ranium has been steadily decreasing to prices lower than those of the 60s. </w:t>
      </w:r>
      <w:r w:rsidR="004B330F">
        <w:rPr>
          <w:rFonts w:ascii="Arial" w:hAnsi="Arial" w:cs="Arial"/>
          <w:sz w:val="24"/>
        </w:rPr>
        <w:t xml:space="preserve">This is what has made the Uranium price market so volatile in recent years. Nobody has a real idea of what the Uranium prices will do. Even though nuclear power is more popular than it has been, it is still currently in the shadow of other “green” energy sources. This popularity of other energy sources will likely steady out the demand of Uranium and will keep the price of Uranium trending downward. </w:t>
      </w:r>
    </w:p>
    <w:p w14:paraId="69DE7620" w14:textId="77777777" w:rsidR="00A6016A" w:rsidRDefault="00D95DFF" w:rsidP="00764907">
      <w:pPr>
        <w:spacing w:line="276" w:lineRule="auto"/>
        <w:rPr>
          <w:rFonts w:ascii="Arial" w:hAnsi="Arial" w:cs="Arial"/>
          <w:sz w:val="24"/>
        </w:rPr>
      </w:pPr>
      <w:r>
        <w:rPr>
          <w:rFonts w:ascii="Arial" w:hAnsi="Arial" w:cs="Arial"/>
          <w:sz w:val="24"/>
        </w:rPr>
        <w:tab/>
        <w:t>But how do we determine how this will affect the future of nuclear power</w:t>
      </w:r>
      <w:r w:rsidR="004B330F">
        <w:rPr>
          <w:rFonts w:ascii="Arial" w:hAnsi="Arial" w:cs="Arial"/>
          <w:sz w:val="24"/>
        </w:rPr>
        <w:t>?</w:t>
      </w:r>
      <w:r>
        <w:rPr>
          <w:rFonts w:ascii="Arial" w:hAnsi="Arial" w:cs="Arial"/>
          <w:sz w:val="24"/>
        </w:rPr>
        <w:t xml:space="preserve"> To answer this we will first look</w:t>
      </w:r>
      <w:r w:rsidR="00A6016A">
        <w:rPr>
          <w:rFonts w:ascii="Arial" w:hAnsi="Arial" w:cs="Arial"/>
          <w:sz w:val="24"/>
        </w:rPr>
        <w:t xml:space="preserve"> at the </w:t>
      </w:r>
      <w:r w:rsidR="00061926">
        <w:rPr>
          <w:rFonts w:ascii="Arial" w:hAnsi="Arial" w:cs="Arial"/>
          <w:sz w:val="24"/>
        </w:rPr>
        <w:t>amount of Uranium that has been</w:t>
      </w:r>
      <w:r w:rsidR="00A329FF">
        <w:rPr>
          <w:rFonts w:ascii="Arial" w:hAnsi="Arial" w:cs="Arial"/>
          <w:sz w:val="24"/>
        </w:rPr>
        <w:t xml:space="preserve"> demanded over </w:t>
      </w:r>
      <w:r w:rsidR="00421C1A">
        <w:rPr>
          <w:rFonts w:ascii="Arial" w:hAnsi="Arial" w:cs="Arial"/>
          <w:sz w:val="24"/>
        </w:rPr>
        <w:t xml:space="preserve">the past 50 years. </w:t>
      </w:r>
      <w:r>
        <w:rPr>
          <w:rFonts w:ascii="Arial" w:hAnsi="Arial" w:cs="Arial"/>
          <w:sz w:val="24"/>
        </w:rPr>
        <w:t>(</w:t>
      </w:r>
      <w:r w:rsidR="00421C1A">
        <w:rPr>
          <w:rFonts w:ascii="Arial" w:hAnsi="Arial" w:cs="Arial"/>
          <w:sz w:val="24"/>
        </w:rPr>
        <w:t>See figure 3</w:t>
      </w:r>
      <w:r>
        <w:rPr>
          <w:rFonts w:ascii="Arial" w:hAnsi="Arial" w:cs="Arial"/>
          <w:sz w:val="24"/>
        </w:rPr>
        <w:t>)</w:t>
      </w:r>
    </w:p>
    <w:p w14:paraId="16669E97" w14:textId="77777777" w:rsidR="00A329FF" w:rsidRDefault="00421C1A" w:rsidP="00764907">
      <w:pPr>
        <w:spacing w:line="276" w:lineRule="auto"/>
        <w:rPr>
          <w:rFonts w:ascii="Arial" w:hAnsi="Arial" w:cs="Arial"/>
          <w:sz w:val="24"/>
        </w:rPr>
      </w:pPr>
      <w:r>
        <w:rPr>
          <w:rFonts w:ascii="Arial" w:hAnsi="Arial" w:cs="Arial"/>
          <w:sz w:val="24"/>
        </w:rPr>
        <w:t>Figure 3</w:t>
      </w:r>
      <w:r w:rsidR="00A329FF">
        <w:rPr>
          <w:rFonts w:ascii="Arial" w:hAnsi="Arial" w:cs="Arial"/>
          <w:sz w:val="24"/>
        </w:rPr>
        <w:t xml:space="preserve">. Historical World Uranium requirements. </w:t>
      </w:r>
    </w:p>
    <w:p w14:paraId="79DECF15" w14:textId="77777777" w:rsidR="00A6016A" w:rsidRDefault="00A6016A" w:rsidP="00764907">
      <w:pPr>
        <w:spacing w:line="276" w:lineRule="auto"/>
        <w:ind w:firstLine="720"/>
        <w:rPr>
          <w:rFonts w:ascii="Arial" w:hAnsi="Arial" w:cs="Arial"/>
          <w:sz w:val="24"/>
        </w:rPr>
      </w:pPr>
      <w:r>
        <w:rPr>
          <w:rFonts w:ascii="Arial" w:hAnsi="Arial" w:cs="Arial"/>
          <w:noProof/>
          <w:color w:val="000000"/>
          <w:sz w:val="14"/>
          <w:szCs w:val="14"/>
        </w:rPr>
        <w:drawing>
          <wp:inline distT="0" distB="0" distL="0" distR="0" wp14:anchorId="1AED5C36" wp14:editId="1EF74136">
            <wp:extent cx="5241925" cy="3952240"/>
            <wp:effectExtent l="19050" t="0" r="0" b="0"/>
            <wp:docPr id="10" name="Picture 10" descr="https://lh3.googleusercontent.com/IoNuEQPHKYm0EiA4FEPclRj1dv06geWvIGJVPcztS_kVu-S8K7t4nZ9ORlH7u0qa3c7DCGjRaXHa7BRJtVA0zKuUWdMvEENXcXSpifoi1FjDpdqEA0Wf0tmZ1_pevzkZrKETZE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IoNuEQPHKYm0EiA4FEPclRj1dv06geWvIGJVPcztS_kVu-S8K7t4nZ9ORlH7u0qa3c7DCGjRaXHa7BRJtVA0zKuUWdMvEENXcXSpifoi1FjDpdqEA0Wf0tmZ1_pevzkZrKETZEzC"/>
                    <pic:cNvPicPr>
                      <a:picLocks noChangeAspect="1" noChangeArrowheads="1"/>
                    </pic:cNvPicPr>
                  </pic:nvPicPr>
                  <pic:blipFill>
                    <a:blip r:embed="rId12"/>
                    <a:srcRect/>
                    <a:stretch>
                      <a:fillRect/>
                    </a:stretch>
                  </pic:blipFill>
                  <pic:spPr bwMode="auto">
                    <a:xfrm>
                      <a:off x="0" y="0"/>
                      <a:ext cx="5241925" cy="3952240"/>
                    </a:xfrm>
                    <a:prstGeom prst="rect">
                      <a:avLst/>
                    </a:prstGeom>
                    <a:noFill/>
                    <a:ln w="9525">
                      <a:noFill/>
                      <a:miter lim="800000"/>
                      <a:headEnd/>
                      <a:tailEnd/>
                    </a:ln>
                  </pic:spPr>
                </pic:pic>
              </a:graphicData>
            </a:graphic>
          </wp:inline>
        </w:drawing>
      </w:r>
    </w:p>
    <w:p w14:paraId="73BB5CBA" w14:textId="77777777" w:rsidR="00A329FF" w:rsidRDefault="00A329FF" w:rsidP="00764907">
      <w:pPr>
        <w:spacing w:line="276" w:lineRule="auto"/>
        <w:rPr>
          <w:rFonts w:ascii="Arial" w:hAnsi="Arial" w:cs="Arial"/>
          <w:sz w:val="24"/>
        </w:rPr>
      </w:pPr>
      <w:r>
        <w:rPr>
          <w:rFonts w:ascii="Arial" w:hAnsi="Arial" w:cs="Arial"/>
          <w:sz w:val="24"/>
        </w:rPr>
        <w:lastRenderedPageBreak/>
        <w:t>Clearly, for the 20</w:t>
      </w:r>
      <w:r w:rsidRPr="00A329FF">
        <w:rPr>
          <w:rFonts w:ascii="Arial" w:hAnsi="Arial" w:cs="Arial"/>
          <w:sz w:val="24"/>
          <w:vertAlign w:val="superscript"/>
        </w:rPr>
        <w:t>th</w:t>
      </w:r>
      <w:r>
        <w:rPr>
          <w:rFonts w:ascii="Arial" w:hAnsi="Arial" w:cs="Arial"/>
          <w:sz w:val="24"/>
        </w:rPr>
        <w:t xml:space="preserve"> century the demand for Uranium was exponentially increasing, but in recent years has come to a halt</w:t>
      </w:r>
      <w:r w:rsidR="00CB6925">
        <w:rPr>
          <w:rFonts w:ascii="Arial" w:hAnsi="Arial" w:cs="Arial"/>
          <w:sz w:val="24"/>
        </w:rPr>
        <w:t>, meaning nuclear power plant production has come to a halt</w:t>
      </w:r>
      <w:r>
        <w:rPr>
          <w:rFonts w:ascii="Arial" w:hAnsi="Arial" w:cs="Arial"/>
          <w:sz w:val="24"/>
        </w:rPr>
        <w:t>. But why has this happened? If we look at the Ur</w:t>
      </w:r>
      <w:r w:rsidR="00421C1A">
        <w:rPr>
          <w:rFonts w:ascii="Arial" w:hAnsi="Arial" w:cs="Arial"/>
          <w:sz w:val="24"/>
        </w:rPr>
        <w:t>anium price market (see figure 2</w:t>
      </w:r>
      <w:r>
        <w:rPr>
          <w:rFonts w:ascii="Arial" w:hAnsi="Arial" w:cs="Arial"/>
          <w:sz w:val="24"/>
        </w:rPr>
        <w:t xml:space="preserve">) it seems that Uranium prices have steadily dropped in the past decade. </w:t>
      </w:r>
    </w:p>
    <w:p w14:paraId="75E12E66" w14:textId="77777777" w:rsidR="00E26943" w:rsidRDefault="00A329FF" w:rsidP="00764907">
      <w:pPr>
        <w:spacing w:line="276" w:lineRule="auto"/>
        <w:rPr>
          <w:rFonts w:ascii="Arial" w:hAnsi="Arial" w:cs="Arial"/>
          <w:sz w:val="24"/>
        </w:rPr>
      </w:pPr>
      <w:r>
        <w:rPr>
          <w:rFonts w:ascii="Arial" w:hAnsi="Arial" w:cs="Arial"/>
          <w:sz w:val="24"/>
        </w:rPr>
        <w:tab/>
      </w:r>
      <w:commentRangeStart w:id="11"/>
      <w:r>
        <w:rPr>
          <w:rFonts w:ascii="Arial" w:hAnsi="Arial" w:cs="Arial"/>
          <w:sz w:val="24"/>
        </w:rPr>
        <w:t xml:space="preserve">To </w:t>
      </w:r>
      <w:commentRangeEnd w:id="11"/>
      <w:r w:rsidR="000415DB">
        <w:rPr>
          <w:rStyle w:val="CommentReference"/>
        </w:rPr>
        <w:commentReference w:id="11"/>
      </w:r>
      <w:r>
        <w:rPr>
          <w:rFonts w:ascii="Arial" w:hAnsi="Arial" w:cs="Arial"/>
          <w:sz w:val="24"/>
        </w:rPr>
        <w:t xml:space="preserve">me, this </w:t>
      </w:r>
      <w:r w:rsidR="00821493">
        <w:rPr>
          <w:rFonts w:ascii="Arial" w:hAnsi="Arial" w:cs="Arial"/>
          <w:sz w:val="24"/>
        </w:rPr>
        <w:t>indicates</w:t>
      </w:r>
      <w:r>
        <w:rPr>
          <w:rFonts w:ascii="Arial" w:hAnsi="Arial" w:cs="Arial"/>
          <w:sz w:val="24"/>
        </w:rPr>
        <w:t xml:space="preserve"> that although the volatility of Uranium prices is very interesting, it is not the reason why nuclear energy is not continuing to grow exponentially. Nuclear energy has been looked at more heavily for its disadvantages in recent years and, along with the advertising of solar and wind energy, has been put on the back burner of people’s minds. </w:t>
      </w:r>
      <w:r w:rsidR="00E26943">
        <w:rPr>
          <w:rFonts w:ascii="Arial" w:hAnsi="Arial" w:cs="Arial"/>
          <w:sz w:val="24"/>
        </w:rPr>
        <w:t>In fact, predictions show a decline in nuclear energy use in future years as shown in figure 4.</w:t>
      </w:r>
    </w:p>
    <w:p w14:paraId="5ABDEF5F" w14:textId="77777777" w:rsidR="00E26943" w:rsidRDefault="00E26943" w:rsidP="00764907">
      <w:pPr>
        <w:spacing w:line="276" w:lineRule="auto"/>
        <w:rPr>
          <w:rFonts w:ascii="Arial" w:hAnsi="Arial" w:cs="Arial"/>
          <w:sz w:val="24"/>
        </w:rPr>
      </w:pPr>
      <w:r>
        <w:rPr>
          <w:rFonts w:ascii="Arial" w:hAnsi="Arial" w:cs="Arial"/>
          <w:sz w:val="24"/>
        </w:rPr>
        <w:t>Figure 4. World electricity predictions to the year 2040.</w:t>
      </w:r>
    </w:p>
    <w:p w14:paraId="4394F424" w14:textId="77777777" w:rsidR="00E26943" w:rsidRDefault="00E26943" w:rsidP="00764907">
      <w:pPr>
        <w:spacing w:line="276" w:lineRule="auto"/>
        <w:rPr>
          <w:rFonts w:ascii="Arial" w:hAnsi="Arial" w:cs="Arial"/>
          <w:sz w:val="24"/>
        </w:rPr>
      </w:pPr>
      <w:r>
        <w:rPr>
          <w:noProof/>
        </w:rPr>
        <w:drawing>
          <wp:inline distT="0" distB="0" distL="0" distR="0" wp14:anchorId="0E8D73EF" wp14:editId="63A55DF5">
            <wp:extent cx="4954270" cy="3488690"/>
            <wp:effectExtent l="19050" t="0" r="0" b="0"/>
            <wp:docPr id="13" name="Picture 13" descr="World electricity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rld electricity generation"/>
                    <pic:cNvPicPr>
                      <a:picLocks noChangeAspect="1" noChangeArrowheads="1"/>
                    </pic:cNvPicPr>
                  </pic:nvPicPr>
                  <pic:blipFill>
                    <a:blip r:embed="rId13"/>
                    <a:srcRect/>
                    <a:stretch>
                      <a:fillRect/>
                    </a:stretch>
                  </pic:blipFill>
                  <pic:spPr bwMode="auto">
                    <a:xfrm>
                      <a:off x="0" y="0"/>
                      <a:ext cx="4954270" cy="3488690"/>
                    </a:xfrm>
                    <a:prstGeom prst="rect">
                      <a:avLst/>
                    </a:prstGeom>
                    <a:noFill/>
                    <a:ln w="9525">
                      <a:noFill/>
                      <a:miter lim="800000"/>
                      <a:headEnd/>
                      <a:tailEnd/>
                    </a:ln>
                  </pic:spPr>
                </pic:pic>
              </a:graphicData>
            </a:graphic>
          </wp:inline>
        </w:drawing>
      </w:r>
    </w:p>
    <w:p w14:paraId="4466E0BF" w14:textId="77777777" w:rsidR="00A329FF" w:rsidRDefault="00E26943" w:rsidP="00764907">
      <w:pPr>
        <w:spacing w:line="276" w:lineRule="auto"/>
        <w:ind w:firstLine="720"/>
        <w:rPr>
          <w:rFonts w:ascii="Arial" w:hAnsi="Arial" w:cs="Arial"/>
          <w:sz w:val="24"/>
        </w:rPr>
      </w:pPr>
      <w:r>
        <w:rPr>
          <w:rFonts w:ascii="Arial" w:hAnsi="Arial" w:cs="Arial"/>
          <w:sz w:val="24"/>
        </w:rPr>
        <w:t xml:space="preserve"> </w:t>
      </w:r>
      <w:r w:rsidR="00421C1A">
        <w:rPr>
          <w:rFonts w:ascii="Arial" w:hAnsi="Arial" w:cs="Arial"/>
          <w:sz w:val="24"/>
        </w:rPr>
        <w:t xml:space="preserve">In my opinion, </w:t>
      </w:r>
      <w:r>
        <w:rPr>
          <w:rFonts w:ascii="Arial" w:hAnsi="Arial" w:cs="Arial"/>
          <w:sz w:val="24"/>
        </w:rPr>
        <w:t xml:space="preserve">despite the predictions, </w:t>
      </w:r>
      <w:r w:rsidR="00421C1A">
        <w:rPr>
          <w:rFonts w:ascii="Arial" w:hAnsi="Arial" w:cs="Arial"/>
          <w:sz w:val="24"/>
        </w:rPr>
        <w:t xml:space="preserve">we must reconsider the advantages of nuclear, solar and wind energy before deciding where to invest our </w:t>
      </w:r>
      <w:r w:rsidR="0052382F">
        <w:rPr>
          <w:rFonts w:ascii="Arial" w:hAnsi="Arial" w:cs="Arial"/>
          <w:sz w:val="24"/>
        </w:rPr>
        <w:t xml:space="preserve">resources </w:t>
      </w:r>
      <w:r w:rsidR="00421C1A">
        <w:rPr>
          <w:rFonts w:ascii="Arial" w:hAnsi="Arial" w:cs="Arial"/>
          <w:sz w:val="24"/>
        </w:rPr>
        <w:t>f</w:t>
      </w:r>
      <w:r w:rsidR="0052382F">
        <w:rPr>
          <w:rFonts w:ascii="Arial" w:hAnsi="Arial" w:cs="Arial"/>
          <w:sz w:val="24"/>
        </w:rPr>
        <w:t>or</w:t>
      </w:r>
      <w:r w:rsidR="00421C1A">
        <w:rPr>
          <w:rFonts w:ascii="Arial" w:hAnsi="Arial" w:cs="Arial"/>
          <w:sz w:val="24"/>
        </w:rPr>
        <w:t xml:space="preserve"> the future.</w:t>
      </w:r>
      <w:r>
        <w:rPr>
          <w:rFonts w:ascii="Arial" w:hAnsi="Arial" w:cs="Arial"/>
          <w:sz w:val="24"/>
        </w:rPr>
        <w:t xml:space="preserve"> Nuclear energy seems so promising if we can get over our fear of meltdowns and reservations on disposal.</w:t>
      </w:r>
      <w:r w:rsidR="00421C1A">
        <w:rPr>
          <w:rFonts w:ascii="Arial" w:hAnsi="Arial" w:cs="Arial"/>
          <w:sz w:val="24"/>
        </w:rPr>
        <w:t xml:space="preserve"> If we do, we may see that the decline in price of Uranium may make nuclear power a cheaper, more reliable, and more productive source of energy to fuel our world. </w:t>
      </w:r>
    </w:p>
    <w:p w14:paraId="39C8C6CB" w14:textId="77777777" w:rsidR="00C752A9" w:rsidRDefault="00C752A9">
      <w:pPr>
        <w:rPr>
          <w:rFonts w:ascii="Arial" w:hAnsi="Arial" w:cs="Arial"/>
          <w:sz w:val="24"/>
        </w:rPr>
      </w:pPr>
      <w:r>
        <w:rPr>
          <w:rFonts w:ascii="Arial" w:hAnsi="Arial" w:cs="Arial"/>
          <w:sz w:val="24"/>
        </w:rPr>
        <w:br w:type="page"/>
      </w:r>
    </w:p>
    <w:p w14:paraId="667F378E" w14:textId="77777777" w:rsidR="00C752A9" w:rsidRPr="002D1396" w:rsidRDefault="00C752A9" w:rsidP="00C752A9">
      <w:pPr>
        <w:shd w:val="clear" w:color="auto" w:fill="FFFFFF"/>
        <w:spacing w:after="0" w:line="316" w:lineRule="atLeast"/>
        <w:jc w:val="center"/>
        <w:rPr>
          <w:rFonts w:ascii="Times New Roman" w:eastAsia="Times New Roman" w:hAnsi="Times New Roman" w:cs="Times New Roman"/>
          <w:color w:val="000000"/>
          <w:sz w:val="24"/>
          <w:szCs w:val="24"/>
        </w:rPr>
      </w:pPr>
      <w:commentRangeStart w:id="12"/>
      <w:r w:rsidRPr="002D1396">
        <w:rPr>
          <w:rFonts w:ascii="Times New Roman" w:eastAsia="Times New Roman" w:hAnsi="Times New Roman" w:cs="Times New Roman"/>
          <w:color w:val="000000"/>
          <w:sz w:val="24"/>
          <w:szCs w:val="24"/>
        </w:rPr>
        <w:lastRenderedPageBreak/>
        <w:t xml:space="preserve">Works </w:t>
      </w:r>
      <w:commentRangeEnd w:id="12"/>
      <w:r w:rsidR="00E25D87">
        <w:rPr>
          <w:rStyle w:val="CommentReference"/>
        </w:rPr>
        <w:commentReference w:id="12"/>
      </w:r>
      <w:r w:rsidRPr="002D1396">
        <w:rPr>
          <w:rFonts w:ascii="Times New Roman" w:eastAsia="Times New Roman" w:hAnsi="Times New Roman" w:cs="Times New Roman"/>
          <w:color w:val="000000"/>
          <w:sz w:val="24"/>
          <w:szCs w:val="24"/>
        </w:rPr>
        <w:t>Cited</w:t>
      </w:r>
    </w:p>
    <w:p w14:paraId="39832C4F" w14:textId="77777777" w:rsidR="002D06F0" w:rsidRPr="002D1396" w:rsidRDefault="002D06F0" w:rsidP="00C752A9">
      <w:pPr>
        <w:shd w:val="clear" w:color="auto" w:fill="FFFFFF"/>
        <w:spacing w:after="0" w:line="316" w:lineRule="atLeast"/>
        <w:jc w:val="center"/>
        <w:rPr>
          <w:rFonts w:ascii="Times New Roman" w:eastAsia="Times New Roman" w:hAnsi="Times New Roman" w:cs="Times New Roman"/>
          <w:color w:val="000000"/>
          <w:sz w:val="24"/>
          <w:szCs w:val="24"/>
        </w:rPr>
      </w:pPr>
    </w:p>
    <w:p w14:paraId="7847B7D9" w14:textId="77777777" w:rsidR="002D06F0" w:rsidRPr="002D1396" w:rsidRDefault="00C752A9" w:rsidP="002D06F0">
      <w:pPr>
        <w:shd w:val="clear" w:color="auto" w:fill="FFFFFF"/>
        <w:spacing w:after="0" w:line="480" w:lineRule="auto"/>
        <w:ind w:hanging="600"/>
        <w:rPr>
          <w:rFonts w:ascii="Times New Roman" w:eastAsia="Times New Roman" w:hAnsi="Times New Roman" w:cs="Times New Roman"/>
          <w:color w:val="000000"/>
          <w:sz w:val="24"/>
          <w:szCs w:val="24"/>
        </w:rPr>
      </w:pPr>
      <w:r w:rsidRPr="002D1396">
        <w:rPr>
          <w:rFonts w:ascii="Times New Roman" w:eastAsia="Times New Roman" w:hAnsi="Times New Roman" w:cs="Times New Roman"/>
          <w:color w:val="000000"/>
          <w:sz w:val="24"/>
          <w:szCs w:val="24"/>
        </w:rPr>
        <w:t>Adeyanju, Craig. "The Top Factors That Move the Price of Uranium." </w:t>
      </w:r>
      <w:r w:rsidRPr="002D1396">
        <w:rPr>
          <w:rFonts w:ascii="Times New Roman" w:eastAsia="Times New Roman" w:hAnsi="Times New Roman" w:cs="Times New Roman"/>
          <w:i/>
          <w:iCs/>
          <w:color w:val="000000"/>
          <w:sz w:val="24"/>
          <w:szCs w:val="24"/>
        </w:rPr>
        <w:t>The Top Factors That Move the Price of Uranium</w:t>
      </w:r>
      <w:r w:rsidRPr="002D1396">
        <w:rPr>
          <w:rFonts w:ascii="Times New Roman" w:eastAsia="Times New Roman" w:hAnsi="Times New Roman" w:cs="Times New Roman"/>
          <w:color w:val="000000"/>
          <w:sz w:val="24"/>
          <w:szCs w:val="24"/>
        </w:rPr>
        <w:t>. N.p., 13 Aug. 2014. Web. 06 Mar. 2016.</w:t>
      </w:r>
    </w:p>
    <w:p w14:paraId="72650846" w14:textId="77777777" w:rsidR="002D06F0" w:rsidRPr="002D1396" w:rsidRDefault="00C752A9" w:rsidP="002D06F0">
      <w:pPr>
        <w:shd w:val="clear" w:color="auto" w:fill="FFFFFF"/>
        <w:spacing w:after="0" w:line="480" w:lineRule="auto"/>
        <w:ind w:hanging="600"/>
        <w:rPr>
          <w:rFonts w:ascii="Times New Roman" w:eastAsia="Times New Roman" w:hAnsi="Times New Roman" w:cs="Times New Roman"/>
          <w:color w:val="000000"/>
          <w:sz w:val="24"/>
          <w:szCs w:val="24"/>
        </w:rPr>
      </w:pPr>
      <w:r w:rsidRPr="002D1396">
        <w:rPr>
          <w:rFonts w:ascii="Times New Roman" w:eastAsia="Times New Roman" w:hAnsi="Times New Roman" w:cs="Times New Roman"/>
          <w:color w:val="000000"/>
          <w:sz w:val="24"/>
          <w:szCs w:val="24"/>
        </w:rPr>
        <w:t>Anderson, Richard. "Nuclear Power: Energy for the Future or Relic of the</w:t>
      </w:r>
      <w:bookmarkStart w:id="13" w:name="_GoBack"/>
      <w:bookmarkEnd w:id="13"/>
      <w:r w:rsidRPr="002D1396">
        <w:rPr>
          <w:rFonts w:ascii="Times New Roman" w:eastAsia="Times New Roman" w:hAnsi="Times New Roman" w:cs="Times New Roman"/>
          <w:color w:val="000000"/>
          <w:sz w:val="24"/>
          <w:szCs w:val="24"/>
        </w:rPr>
        <w:t xml:space="preserve"> Past? - BBC News."</w:t>
      </w:r>
      <w:r w:rsidRPr="002D1396">
        <w:rPr>
          <w:rFonts w:ascii="Times New Roman" w:eastAsia="Times New Roman" w:hAnsi="Times New Roman" w:cs="Times New Roman"/>
          <w:i/>
          <w:iCs/>
          <w:color w:val="000000"/>
          <w:sz w:val="24"/>
          <w:szCs w:val="24"/>
        </w:rPr>
        <w:t>BBC News</w:t>
      </w:r>
      <w:r w:rsidRPr="002D1396">
        <w:rPr>
          <w:rFonts w:ascii="Times New Roman" w:eastAsia="Times New Roman" w:hAnsi="Times New Roman" w:cs="Times New Roman"/>
          <w:color w:val="000000"/>
          <w:sz w:val="24"/>
          <w:szCs w:val="24"/>
        </w:rPr>
        <w:t>. BBC News, 27 Feb. 2015. Web. 06 Mar. 2016.</w:t>
      </w:r>
    </w:p>
    <w:p w14:paraId="28FB5CCB" w14:textId="77777777" w:rsidR="002D06F0" w:rsidRPr="002D1396" w:rsidRDefault="00C752A9" w:rsidP="002D06F0">
      <w:pPr>
        <w:shd w:val="clear" w:color="auto" w:fill="FFFFFF"/>
        <w:spacing w:after="0" w:line="480" w:lineRule="auto"/>
        <w:ind w:hanging="600"/>
        <w:rPr>
          <w:rFonts w:ascii="Times New Roman" w:eastAsia="Times New Roman" w:hAnsi="Times New Roman" w:cs="Times New Roman"/>
          <w:color w:val="000000"/>
          <w:sz w:val="24"/>
          <w:szCs w:val="24"/>
        </w:rPr>
      </w:pPr>
      <w:r w:rsidRPr="002D1396">
        <w:rPr>
          <w:rFonts w:ascii="Times New Roman" w:eastAsia="Times New Roman" w:hAnsi="Times New Roman" w:cs="Times New Roman"/>
          <w:color w:val="000000"/>
          <w:sz w:val="24"/>
          <w:szCs w:val="24"/>
        </w:rPr>
        <w:t>Johnson, Keith. "What's Holding Back Nuclear Energy." </w:t>
      </w:r>
      <w:r w:rsidRPr="002D1396">
        <w:rPr>
          <w:rFonts w:ascii="Times New Roman" w:eastAsia="Times New Roman" w:hAnsi="Times New Roman" w:cs="Times New Roman"/>
          <w:i/>
          <w:iCs/>
          <w:color w:val="000000"/>
          <w:sz w:val="24"/>
          <w:szCs w:val="24"/>
        </w:rPr>
        <w:t>WSJ</w:t>
      </w:r>
      <w:r w:rsidRPr="002D1396">
        <w:rPr>
          <w:rFonts w:ascii="Times New Roman" w:eastAsia="Times New Roman" w:hAnsi="Times New Roman" w:cs="Times New Roman"/>
          <w:color w:val="000000"/>
          <w:sz w:val="24"/>
          <w:szCs w:val="24"/>
        </w:rPr>
        <w:t>. Wall Street Journal, 11 Nov. 2013. Web. 06 Mar. 2016.</w:t>
      </w:r>
    </w:p>
    <w:p w14:paraId="4E2398DC" w14:textId="77777777" w:rsidR="002D06F0" w:rsidRPr="002D1396" w:rsidRDefault="00C752A9" w:rsidP="002D06F0">
      <w:pPr>
        <w:shd w:val="clear" w:color="auto" w:fill="FFFFFF"/>
        <w:spacing w:after="0" w:line="480" w:lineRule="auto"/>
        <w:ind w:hanging="600"/>
        <w:rPr>
          <w:rFonts w:ascii="Times New Roman" w:eastAsia="Times New Roman" w:hAnsi="Times New Roman" w:cs="Times New Roman"/>
          <w:color w:val="000000"/>
          <w:sz w:val="24"/>
          <w:szCs w:val="24"/>
        </w:rPr>
      </w:pPr>
      <w:r w:rsidRPr="002D1396">
        <w:rPr>
          <w:rFonts w:ascii="Times New Roman" w:eastAsia="Times New Roman" w:hAnsi="Times New Roman" w:cs="Times New Roman"/>
          <w:color w:val="000000"/>
          <w:sz w:val="24"/>
          <w:szCs w:val="24"/>
        </w:rPr>
        <w:t>"Nuclear Power - How It Works." </w:t>
      </w:r>
      <w:r w:rsidRPr="002D1396">
        <w:rPr>
          <w:rFonts w:ascii="Times New Roman" w:eastAsia="Times New Roman" w:hAnsi="Times New Roman" w:cs="Times New Roman"/>
          <w:i/>
          <w:iCs/>
          <w:color w:val="000000"/>
          <w:sz w:val="24"/>
          <w:szCs w:val="24"/>
        </w:rPr>
        <w:t>Vattenfall</w:t>
      </w:r>
      <w:r w:rsidRPr="002D1396">
        <w:rPr>
          <w:rFonts w:ascii="Times New Roman" w:eastAsia="Times New Roman" w:hAnsi="Times New Roman" w:cs="Times New Roman"/>
          <w:color w:val="000000"/>
          <w:sz w:val="24"/>
          <w:szCs w:val="24"/>
        </w:rPr>
        <w:t>. N.p., n.d. Web. 06 Mar. 2016.</w:t>
      </w:r>
    </w:p>
    <w:p w14:paraId="46AC03D7" w14:textId="77777777" w:rsidR="002D06F0" w:rsidRPr="002D1396" w:rsidRDefault="00C752A9" w:rsidP="002D06F0">
      <w:pPr>
        <w:shd w:val="clear" w:color="auto" w:fill="FFFFFF"/>
        <w:spacing w:after="0" w:line="480" w:lineRule="auto"/>
        <w:ind w:hanging="600"/>
        <w:rPr>
          <w:rFonts w:ascii="Times New Roman" w:eastAsia="Times New Roman" w:hAnsi="Times New Roman" w:cs="Times New Roman"/>
          <w:color w:val="000000"/>
          <w:sz w:val="24"/>
          <w:szCs w:val="24"/>
        </w:rPr>
      </w:pPr>
      <w:r w:rsidRPr="002D1396">
        <w:rPr>
          <w:rFonts w:ascii="Times New Roman" w:eastAsia="Times New Roman" w:hAnsi="Times New Roman" w:cs="Times New Roman"/>
          <w:color w:val="000000"/>
          <w:sz w:val="24"/>
          <w:szCs w:val="24"/>
        </w:rPr>
        <w:t>"Outline History of Nuclear Power." </w:t>
      </w:r>
      <w:r w:rsidRPr="002D1396">
        <w:rPr>
          <w:rFonts w:ascii="Times New Roman" w:eastAsia="Times New Roman" w:hAnsi="Times New Roman" w:cs="Times New Roman"/>
          <w:i/>
          <w:iCs/>
          <w:color w:val="000000"/>
          <w:sz w:val="24"/>
          <w:szCs w:val="24"/>
        </w:rPr>
        <w:t>History of Nuclear Energy</w:t>
      </w:r>
      <w:r w:rsidRPr="002D1396">
        <w:rPr>
          <w:rFonts w:ascii="Times New Roman" w:eastAsia="Times New Roman" w:hAnsi="Times New Roman" w:cs="Times New Roman"/>
          <w:color w:val="000000"/>
          <w:sz w:val="24"/>
          <w:szCs w:val="24"/>
        </w:rPr>
        <w:t>. World Nuclear Association, n.d. Web. 06 Mar. 2016.</w:t>
      </w:r>
    </w:p>
    <w:p w14:paraId="501C39BA" w14:textId="77777777" w:rsidR="002D1396" w:rsidRPr="002D1396" w:rsidRDefault="002D1396" w:rsidP="002D06F0">
      <w:pPr>
        <w:shd w:val="clear" w:color="auto" w:fill="FFFFFF"/>
        <w:spacing w:after="0" w:line="480" w:lineRule="auto"/>
        <w:ind w:hanging="600"/>
        <w:rPr>
          <w:rFonts w:ascii="Times New Roman" w:eastAsia="Times New Roman" w:hAnsi="Times New Roman" w:cs="Times New Roman"/>
          <w:color w:val="000000"/>
          <w:sz w:val="24"/>
          <w:szCs w:val="24"/>
        </w:rPr>
      </w:pPr>
      <w:r w:rsidRPr="002D1396">
        <w:rPr>
          <w:rFonts w:ascii="Times New Roman" w:hAnsi="Times New Roman" w:cs="Times New Roman"/>
          <w:color w:val="000000"/>
          <w:sz w:val="24"/>
          <w:szCs w:val="24"/>
          <w:shd w:val="clear" w:color="auto" w:fill="F1F4F5"/>
        </w:rPr>
        <w:t>"Pros and Cons of Nuclear Energy - Conserve Energy Future."</w:t>
      </w:r>
      <w:r w:rsidRPr="002D1396">
        <w:rPr>
          <w:rFonts w:ascii="Times New Roman" w:hAnsi="Times New Roman" w:cs="Times New Roman"/>
          <w:i/>
          <w:iCs/>
          <w:color w:val="000000"/>
          <w:sz w:val="24"/>
          <w:szCs w:val="24"/>
          <w:shd w:val="clear" w:color="auto" w:fill="F1F4F5"/>
        </w:rPr>
        <w:t>ConserveEnergyFuture</w:t>
      </w:r>
      <w:r w:rsidRPr="002D1396">
        <w:rPr>
          <w:rFonts w:ascii="Times New Roman" w:hAnsi="Times New Roman" w:cs="Times New Roman"/>
          <w:color w:val="000000"/>
          <w:sz w:val="24"/>
          <w:szCs w:val="24"/>
          <w:shd w:val="clear" w:color="auto" w:fill="F1F4F5"/>
        </w:rPr>
        <w:t>. N.p., 06 Mar. 2015. Web. 07 Mar. 2016.</w:t>
      </w:r>
    </w:p>
    <w:p w14:paraId="65DF809D" w14:textId="77777777" w:rsidR="002D06F0" w:rsidRPr="002D1396" w:rsidRDefault="00C752A9" w:rsidP="002D06F0">
      <w:pPr>
        <w:shd w:val="clear" w:color="auto" w:fill="FFFFFF"/>
        <w:spacing w:after="0" w:line="480" w:lineRule="auto"/>
        <w:ind w:hanging="600"/>
        <w:rPr>
          <w:rFonts w:ascii="Times New Roman" w:eastAsia="Times New Roman" w:hAnsi="Times New Roman" w:cs="Times New Roman"/>
          <w:color w:val="000000"/>
          <w:sz w:val="24"/>
          <w:szCs w:val="24"/>
        </w:rPr>
      </w:pPr>
      <w:r w:rsidRPr="002D1396">
        <w:rPr>
          <w:rFonts w:ascii="Times New Roman" w:eastAsia="Times New Roman" w:hAnsi="Times New Roman" w:cs="Times New Roman"/>
          <w:color w:val="000000"/>
          <w:sz w:val="24"/>
          <w:szCs w:val="24"/>
        </w:rPr>
        <w:t>"Supply of Uranium." </w:t>
      </w:r>
      <w:r w:rsidRPr="002D1396">
        <w:rPr>
          <w:rFonts w:ascii="Times New Roman" w:eastAsia="Times New Roman" w:hAnsi="Times New Roman" w:cs="Times New Roman"/>
          <w:i/>
          <w:iCs/>
          <w:color w:val="000000"/>
          <w:sz w:val="24"/>
          <w:szCs w:val="24"/>
        </w:rPr>
        <w:t>Uranium Supplies: Supply of Uranium</w:t>
      </w:r>
      <w:r w:rsidRPr="002D1396">
        <w:rPr>
          <w:rFonts w:ascii="Times New Roman" w:eastAsia="Times New Roman" w:hAnsi="Times New Roman" w:cs="Times New Roman"/>
          <w:color w:val="000000"/>
          <w:sz w:val="24"/>
          <w:szCs w:val="24"/>
        </w:rPr>
        <w:t>. N.p., n.d. Web. 06 Mar. 2016.</w:t>
      </w:r>
    </w:p>
    <w:p w14:paraId="4A560464" w14:textId="77777777" w:rsidR="002D06F0" w:rsidRPr="002D1396" w:rsidRDefault="00C752A9" w:rsidP="002D06F0">
      <w:pPr>
        <w:shd w:val="clear" w:color="auto" w:fill="FFFFFF"/>
        <w:spacing w:after="0" w:line="480" w:lineRule="auto"/>
        <w:ind w:hanging="600"/>
        <w:rPr>
          <w:rFonts w:ascii="Times New Roman" w:eastAsia="Times New Roman" w:hAnsi="Times New Roman" w:cs="Times New Roman"/>
          <w:color w:val="000000"/>
          <w:sz w:val="24"/>
          <w:szCs w:val="24"/>
        </w:rPr>
      </w:pPr>
      <w:r w:rsidRPr="002D1396">
        <w:rPr>
          <w:rFonts w:ascii="Times New Roman" w:eastAsia="Times New Roman" w:hAnsi="Times New Roman" w:cs="Times New Roman"/>
          <w:color w:val="000000"/>
          <w:sz w:val="24"/>
          <w:szCs w:val="24"/>
        </w:rPr>
        <w:t>"Uranium Markets." </w:t>
      </w:r>
      <w:r w:rsidRPr="002D1396">
        <w:rPr>
          <w:rFonts w:ascii="Times New Roman" w:eastAsia="Times New Roman" w:hAnsi="Times New Roman" w:cs="Times New Roman"/>
          <w:i/>
          <w:iCs/>
          <w:color w:val="000000"/>
          <w:sz w:val="24"/>
          <w:szCs w:val="24"/>
        </w:rPr>
        <w:t>Uranium Markets: World Nuclear Association</w:t>
      </w:r>
      <w:r w:rsidRPr="002D1396">
        <w:rPr>
          <w:rFonts w:ascii="Times New Roman" w:eastAsia="Times New Roman" w:hAnsi="Times New Roman" w:cs="Times New Roman"/>
          <w:color w:val="000000"/>
          <w:sz w:val="24"/>
          <w:szCs w:val="24"/>
        </w:rPr>
        <w:t>. N.p., n.d. Web. 06 Mar. 2016.</w:t>
      </w:r>
    </w:p>
    <w:p w14:paraId="60F345BF" w14:textId="77777777" w:rsidR="002D06F0" w:rsidRPr="002D1396" w:rsidRDefault="00C752A9" w:rsidP="002D06F0">
      <w:pPr>
        <w:shd w:val="clear" w:color="auto" w:fill="FFFFFF"/>
        <w:spacing w:after="0" w:line="480" w:lineRule="auto"/>
        <w:ind w:hanging="600"/>
        <w:rPr>
          <w:rFonts w:ascii="Times New Roman" w:eastAsia="Times New Roman" w:hAnsi="Times New Roman" w:cs="Times New Roman"/>
          <w:color w:val="000000"/>
          <w:sz w:val="24"/>
          <w:szCs w:val="24"/>
        </w:rPr>
      </w:pPr>
      <w:r w:rsidRPr="002D1396">
        <w:rPr>
          <w:rFonts w:ascii="Times New Roman" w:eastAsia="Times New Roman" w:hAnsi="Times New Roman" w:cs="Times New Roman"/>
          <w:color w:val="000000"/>
          <w:sz w:val="24"/>
          <w:szCs w:val="24"/>
        </w:rPr>
        <w:t>"Uranium Prices." </w:t>
      </w:r>
      <w:r w:rsidRPr="002D1396">
        <w:rPr>
          <w:rFonts w:ascii="Times New Roman" w:eastAsia="Times New Roman" w:hAnsi="Times New Roman" w:cs="Times New Roman"/>
          <w:i/>
          <w:iCs/>
          <w:color w:val="000000"/>
          <w:sz w:val="24"/>
          <w:szCs w:val="24"/>
        </w:rPr>
        <w:t>Denison Mines Corp.</w:t>
      </w:r>
      <w:r w:rsidRPr="002D1396">
        <w:rPr>
          <w:rFonts w:ascii="Times New Roman" w:eastAsia="Times New Roman" w:hAnsi="Times New Roman" w:cs="Times New Roman"/>
          <w:color w:val="000000"/>
          <w:sz w:val="24"/>
          <w:szCs w:val="24"/>
        </w:rPr>
        <w:t> N.p., n.d. Web. 06 Mar. 2016.</w:t>
      </w:r>
    </w:p>
    <w:p w14:paraId="6FC78CEC" w14:textId="77777777" w:rsidR="00C752A9" w:rsidRPr="002D1396" w:rsidRDefault="00C752A9" w:rsidP="002D06F0">
      <w:pPr>
        <w:shd w:val="clear" w:color="auto" w:fill="FFFFFF"/>
        <w:spacing w:after="0" w:line="480" w:lineRule="auto"/>
        <w:ind w:hanging="600"/>
        <w:rPr>
          <w:rFonts w:ascii="Times New Roman" w:eastAsia="Times New Roman" w:hAnsi="Times New Roman" w:cs="Times New Roman"/>
          <w:color w:val="000000"/>
          <w:sz w:val="24"/>
          <w:szCs w:val="24"/>
        </w:rPr>
      </w:pPr>
      <w:r w:rsidRPr="002D1396">
        <w:rPr>
          <w:rFonts w:ascii="Times New Roman" w:eastAsia="Times New Roman" w:hAnsi="Times New Roman" w:cs="Times New Roman"/>
          <w:color w:val="000000"/>
          <w:sz w:val="24"/>
          <w:szCs w:val="24"/>
        </w:rPr>
        <w:t>"What Is Uranium? How Does It Work?" </w:t>
      </w:r>
      <w:r w:rsidRPr="002D1396">
        <w:rPr>
          <w:rFonts w:ascii="Times New Roman" w:eastAsia="Times New Roman" w:hAnsi="Times New Roman" w:cs="Times New Roman"/>
          <w:i/>
          <w:iCs/>
          <w:color w:val="000000"/>
          <w:sz w:val="24"/>
          <w:szCs w:val="24"/>
        </w:rPr>
        <w:t>What Is Uranium? How Does It Work</w:t>
      </w:r>
      <w:r w:rsidRPr="002D1396">
        <w:rPr>
          <w:rFonts w:ascii="Times New Roman" w:eastAsia="Times New Roman" w:hAnsi="Times New Roman" w:cs="Times New Roman"/>
          <w:color w:val="000000"/>
          <w:sz w:val="24"/>
          <w:szCs w:val="24"/>
        </w:rPr>
        <w:t>. N.p., n.d. Web. 06 Mar. 2016.</w:t>
      </w:r>
    </w:p>
    <w:p w14:paraId="55762016" w14:textId="77777777" w:rsidR="00EC4DF0" w:rsidRPr="00AC0952" w:rsidRDefault="00EC4DF0" w:rsidP="003E4C84">
      <w:pPr>
        <w:ind w:firstLine="720"/>
        <w:rPr>
          <w:rFonts w:ascii="Arial" w:hAnsi="Arial" w:cs="Arial"/>
          <w:sz w:val="24"/>
        </w:rPr>
      </w:pPr>
    </w:p>
    <w:sectPr w:rsidR="00EC4DF0" w:rsidRPr="00AC0952" w:rsidSect="000F7E79">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im Kadonaga" w:date="2016-03-07T13:56:00Z" w:initials="JK">
    <w:p w14:paraId="5A125A71" w14:textId="77777777" w:rsidR="00E25D87" w:rsidRDefault="00E25D87">
      <w:pPr>
        <w:pStyle w:val="CommentText"/>
      </w:pPr>
      <w:r>
        <w:rPr>
          <w:rStyle w:val="CommentReference"/>
        </w:rPr>
        <w:annotationRef/>
      </w:r>
      <w:r w:rsidR="000415DB">
        <w:t>Check</w:t>
      </w:r>
      <w:r>
        <w:t xml:space="preserve"> formatting on the essay prompt</w:t>
      </w:r>
    </w:p>
  </w:comment>
  <w:comment w:id="1" w:author="Jim Kadonaga" w:date="2016-03-07T13:51:00Z" w:initials="JK">
    <w:p w14:paraId="0D24841C" w14:textId="77777777" w:rsidR="00E25D87" w:rsidRDefault="00E25D87">
      <w:pPr>
        <w:pStyle w:val="CommentText"/>
      </w:pPr>
      <w:r>
        <w:rPr>
          <w:rStyle w:val="CommentReference"/>
        </w:rPr>
        <w:annotationRef/>
      </w:r>
      <w:r>
        <w:t>Elements in running text are typically not capitalized</w:t>
      </w:r>
    </w:p>
  </w:comment>
  <w:comment w:id="2" w:author="Jim Kadonaga" w:date="2016-03-07T13:56:00Z" w:initials="JK">
    <w:p w14:paraId="4CECDE98" w14:textId="77777777" w:rsidR="00E25D87" w:rsidRDefault="00E25D87">
      <w:pPr>
        <w:pStyle w:val="CommentText"/>
      </w:pPr>
      <w:r>
        <w:rPr>
          <w:rStyle w:val="CommentReference"/>
        </w:rPr>
        <w:annotationRef/>
      </w:r>
      <w:r>
        <w:t xml:space="preserve">If you are advocating the use of uranium, it may help guide the reader to state it explicitly in the introduction in order to make your point more clear. However, I </w:t>
      </w:r>
      <w:r w:rsidR="000415DB">
        <w:t>understand</w:t>
      </w:r>
      <w:r>
        <w:t xml:space="preserve"> why you did it this way because your argument is eventually presented, just later on.</w:t>
      </w:r>
    </w:p>
  </w:comment>
  <w:comment w:id="5" w:author="Jim Kadonaga" w:date="2016-03-07T13:48:00Z" w:initials="JK">
    <w:p w14:paraId="36243E71" w14:textId="77777777" w:rsidR="00E25D87" w:rsidRDefault="00E25D87">
      <w:pPr>
        <w:pStyle w:val="CommentText"/>
      </w:pPr>
      <w:r>
        <w:rPr>
          <w:rStyle w:val="CommentReference"/>
        </w:rPr>
        <w:annotationRef/>
      </w:r>
      <w:r>
        <w:t>Your organization is great. If you wanted to improve it even further, you could label sections, e.g. “Current Technology”</w:t>
      </w:r>
    </w:p>
  </w:comment>
  <w:comment w:id="6" w:author="Jim Kadonaga" w:date="2016-03-07T13:52:00Z" w:initials="JK">
    <w:p w14:paraId="277C4AFF" w14:textId="77777777" w:rsidR="00E25D87" w:rsidRDefault="00E25D87">
      <w:pPr>
        <w:pStyle w:val="CommentText"/>
      </w:pPr>
      <w:r>
        <w:rPr>
          <w:rStyle w:val="CommentReference"/>
        </w:rPr>
        <w:annotationRef/>
      </w:r>
      <w:r>
        <w:t xml:space="preserve">It would be good to support </w:t>
      </w:r>
      <w:r w:rsidR="000415DB">
        <w:t>the arguments in this paragraph</w:t>
      </w:r>
      <w:r>
        <w:t xml:space="preserve"> with quantitative evidence rather than qualitative</w:t>
      </w:r>
      <w:r w:rsidR="000415DB">
        <w:t>. In general, quantitative &gt; qualitative</w:t>
      </w:r>
    </w:p>
  </w:comment>
  <w:comment w:id="11" w:author="Jim Kadonaga" w:date="2016-03-07T13:54:00Z" w:initials="JK">
    <w:p w14:paraId="6655D939" w14:textId="77777777" w:rsidR="000415DB" w:rsidRDefault="000415DB">
      <w:pPr>
        <w:pStyle w:val="CommentText"/>
      </w:pPr>
      <w:r>
        <w:rPr>
          <w:rStyle w:val="CommentReference"/>
        </w:rPr>
        <w:annotationRef/>
      </w:r>
      <w:r>
        <w:t>I noticed that you frequently use 1</w:t>
      </w:r>
      <w:r w:rsidRPr="000415DB">
        <w:rPr>
          <w:vertAlign w:val="superscript"/>
        </w:rPr>
        <w:t>st</w:t>
      </w:r>
      <w:r>
        <w:t xml:space="preserve"> person, but I think the amount to which you use it is appropriate </w:t>
      </w:r>
      <w:r>
        <w:sym w:font="Wingdings" w:char="F04A"/>
      </w:r>
    </w:p>
  </w:comment>
  <w:comment w:id="12" w:author="Jim Kadonaga" w:date="2016-03-07T13:59:00Z" w:initials="JK">
    <w:p w14:paraId="067B4F94" w14:textId="77777777" w:rsidR="00E25D87" w:rsidRDefault="00E25D87">
      <w:pPr>
        <w:pStyle w:val="CommentText"/>
      </w:pPr>
      <w:r>
        <w:rPr>
          <w:rStyle w:val="CommentReference"/>
        </w:rPr>
        <w:annotationRef/>
      </w:r>
      <w:r>
        <w:t xml:space="preserve">To use footnotes in Microsoft Word, put your cursor somewhere, and go Insert -&gt; Footnote… and then paste your citation there. Then, your formatting will match the prompt requirements </w:t>
      </w:r>
      <w:r>
        <w:sym w:font="Wingdings" w:char="F04A"/>
      </w:r>
    </w:p>
    <w:p w14:paraId="43A89B82" w14:textId="77777777" w:rsidR="000415DB" w:rsidRDefault="000415DB">
      <w:pPr>
        <w:pStyle w:val="CommentText"/>
      </w:pPr>
    </w:p>
    <w:p w14:paraId="3662B3A7" w14:textId="77777777" w:rsidR="000415DB" w:rsidRDefault="000415DB">
      <w:pPr>
        <w:pStyle w:val="CommentText"/>
      </w:pPr>
      <w:r>
        <w:t>It is also unclear what citations correspond to which parts of your paper. I hope you wrote it down somewhere so you can quickly just add it in.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73FE08" w14:textId="77777777" w:rsidR="00E25D87" w:rsidRDefault="00E25D87" w:rsidP="00AC0952">
      <w:pPr>
        <w:spacing w:after="0" w:line="240" w:lineRule="auto"/>
      </w:pPr>
      <w:r>
        <w:separator/>
      </w:r>
    </w:p>
  </w:endnote>
  <w:endnote w:type="continuationSeparator" w:id="0">
    <w:p w14:paraId="40E60110" w14:textId="77777777" w:rsidR="00E25D87" w:rsidRDefault="00E25D87" w:rsidP="00AC0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4CF47B" w14:textId="77777777" w:rsidR="00E25D87" w:rsidRDefault="00E25D87" w:rsidP="00AC0952">
      <w:pPr>
        <w:spacing w:after="0" w:line="240" w:lineRule="auto"/>
      </w:pPr>
      <w:r>
        <w:separator/>
      </w:r>
    </w:p>
  </w:footnote>
  <w:footnote w:type="continuationSeparator" w:id="0">
    <w:p w14:paraId="3C2E1454" w14:textId="77777777" w:rsidR="00E25D87" w:rsidRDefault="00E25D87" w:rsidP="00AC095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1090266"/>
      <w:docPartObj>
        <w:docPartGallery w:val="Page Numbers (Top of Page)"/>
        <w:docPartUnique/>
      </w:docPartObj>
    </w:sdtPr>
    <w:sdtContent>
      <w:p w14:paraId="37A7E9F5" w14:textId="77777777" w:rsidR="00E25D87" w:rsidRDefault="00E25D87">
        <w:pPr>
          <w:pStyle w:val="Header"/>
          <w:jc w:val="right"/>
        </w:pPr>
        <w:r>
          <w:t xml:space="preserve">Brown </w:t>
        </w:r>
        <w:r>
          <w:fldChar w:fldCharType="begin"/>
        </w:r>
        <w:r>
          <w:instrText xml:space="preserve"> PAGE   \* MERGEFORMAT </w:instrText>
        </w:r>
        <w:r>
          <w:fldChar w:fldCharType="separate"/>
        </w:r>
        <w:r w:rsidR="000415DB">
          <w:rPr>
            <w:noProof/>
          </w:rPr>
          <w:t>1</w:t>
        </w:r>
        <w:r>
          <w:rPr>
            <w:noProof/>
          </w:rPr>
          <w:fldChar w:fldCharType="end"/>
        </w:r>
      </w:p>
    </w:sdtContent>
  </w:sdt>
  <w:p w14:paraId="3FC738B1" w14:textId="77777777" w:rsidR="00E25D87" w:rsidRDefault="00E25D8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A95630"/>
    <w:multiLevelType w:val="hybridMultilevel"/>
    <w:tmpl w:val="7352A004"/>
    <w:lvl w:ilvl="0" w:tplc="BD48E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1"/>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C0952"/>
    <w:rsid w:val="000415DB"/>
    <w:rsid w:val="00061926"/>
    <w:rsid w:val="000F7E79"/>
    <w:rsid w:val="002D06F0"/>
    <w:rsid w:val="002D1396"/>
    <w:rsid w:val="00333597"/>
    <w:rsid w:val="003E4C84"/>
    <w:rsid w:val="00421C1A"/>
    <w:rsid w:val="00490BF9"/>
    <w:rsid w:val="004B330F"/>
    <w:rsid w:val="0052382F"/>
    <w:rsid w:val="00572D5E"/>
    <w:rsid w:val="00603521"/>
    <w:rsid w:val="006B0796"/>
    <w:rsid w:val="006F1D99"/>
    <w:rsid w:val="00764063"/>
    <w:rsid w:val="00764907"/>
    <w:rsid w:val="00821493"/>
    <w:rsid w:val="008B68D9"/>
    <w:rsid w:val="009E3CFC"/>
    <w:rsid w:val="00A329FF"/>
    <w:rsid w:val="00A6016A"/>
    <w:rsid w:val="00AC0952"/>
    <w:rsid w:val="00AF4729"/>
    <w:rsid w:val="00C752A9"/>
    <w:rsid w:val="00C76DAC"/>
    <w:rsid w:val="00CB6925"/>
    <w:rsid w:val="00D95DFF"/>
    <w:rsid w:val="00E25D87"/>
    <w:rsid w:val="00E26943"/>
    <w:rsid w:val="00EC4DF0"/>
    <w:rsid w:val="00F37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812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E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952"/>
  </w:style>
  <w:style w:type="paragraph" w:styleId="Footer">
    <w:name w:val="footer"/>
    <w:basedOn w:val="Normal"/>
    <w:link w:val="FooterChar"/>
    <w:uiPriority w:val="99"/>
    <w:semiHidden/>
    <w:unhideWhenUsed/>
    <w:rsid w:val="00AC09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0952"/>
  </w:style>
  <w:style w:type="paragraph" w:styleId="ListParagraph">
    <w:name w:val="List Paragraph"/>
    <w:basedOn w:val="Normal"/>
    <w:uiPriority w:val="34"/>
    <w:qFormat/>
    <w:rsid w:val="00AC0952"/>
    <w:pPr>
      <w:ind w:left="720"/>
      <w:contextualSpacing/>
    </w:pPr>
  </w:style>
  <w:style w:type="paragraph" w:styleId="BalloonText">
    <w:name w:val="Balloon Text"/>
    <w:basedOn w:val="Normal"/>
    <w:link w:val="BalloonTextChar"/>
    <w:uiPriority w:val="99"/>
    <w:semiHidden/>
    <w:unhideWhenUsed/>
    <w:rsid w:val="003E4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C84"/>
    <w:rPr>
      <w:rFonts w:ascii="Tahoma" w:hAnsi="Tahoma" w:cs="Tahoma"/>
      <w:sz w:val="16"/>
      <w:szCs w:val="16"/>
    </w:rPr>
  </w:style>
  <w:style w:type="character" w:customStyle="1" w:styleId="apple-converted-space">
    <w:name w:val="apple-converted-space"/>
    <w:basedOn w:val="DefaultParagraphFont"/>
    <w:rsid w:val="00C752A9"/>
  </w:style>
  <w:style w:type="character" w:styleId="CommentReference">
    <w:name w:val="annotation reference"/>
    <w:basedOn w:val="DefaultParagraphFont"/>
    <w:uiPriority w:val="99"/>
    <w:semiHidden/>
    <w:unhideWhenUsed/>
    <w:rsid w:val="00E25D87"/>
    <w:rPr>
      <w:sz w:val="18"/>
      <w:szCs w:val="18"/>
    </w:rPr>
  </w:style>
  <w:style w:type="paragraph" w:styleId="CommentText">
    <w:name w:val="annotation text"/>
    <w:basedOn w:val="Normal"/>
    <w:link w:val="CommentTextChar"/>
    <w:uiPriority w:val="99"/>
    <w:semiHidden/>
    <w:unhideWhenUsed/>
    <w:rsid w:val="00E25D87"/>
    <w:pPr>
      <w:spacing w:line="240" w:lineRule="auto"/>
    </w:pPr>
    <w:rPr>
      <w:sz w:val="24"/>
      <w:szCs w:val="24"/>
    </w:rPr>
  </w:style>
  <w:style w:type="character" w:customStyle="1" w:styleId="CommentTextChar">
    <w:name w:val="Comment Text Char"/>
    <w:basedOn w:val="DefaultParagraphFont"/>
    <w:link w:val="CommentText"/>
    <w:uiPriority w:val="99"/>
    <w:semiHidden/>
    <w:rsid w:val="00E25D87"/>
    <w:rPr>
      <w:sz w:val="24"/>
      <w:szCs w:val="24"/>
    </w:rPr>
  </w:style>
  <w:style w:type="paragraph" w:styleId="CommentSubject">
    <w:name w:val="annotation subject"/>
    <w:basedOn w:val="CommentText"/>
    <w:next w:val="CommentText"/>
    <w:link w:val="CommentSubjectChar"/>
    <w:uiPriority w:val="99"/>
    <w:semiHidden/>
    <w:unhideWhenUsed/>
    <w:rsid w:val="00E25D87"/>
    <w:rPr>
      <w:b/>
      <w:bCs/>
      <w:sz w:val="20"/>
      <w:szCs w:val="20"/>
    </w:rPr>
  </w:style>
  <w:style w:type="character" w:customStyle="1" w:styleId="CommentSubjectChar">
    <w:name w:val="Comment Subject Char"/>
    <w:basedOn w:val="CommentTextChar"/>
    <w:link w:val="CommentSubject"/>
    <w:uiPriority w:val="99"/>
    <w:semiHidden/>
    <w:rsid w:val="00E25D8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612325">
      <w:bodyDiv w:val="1"/>
      <w:marLeft w:val="0"/>
      <w:marRight w:val="0"/>
      <w:marTop w:val="0"/>
      <w:marBottom w:val="0"/>
      <w:divBdr>
        <w:top w:val="none" w:sz="0" w:space="0" w:color="auto"/>
        <w:left w:val="none" w:sz="0" w:space="0" w:color="auto"/>
        <w:bottom w:val="none" w:sz="0" w:space="0" w:color="auto"/>
        <w:right w:val="none" w:sz="0" w:space="0" w:color="auto"/>
      </w:divBdr>
      <w:divsChild>
        <w:div w:id="1595548628">
          <w:marLeft w:val="600"/>
          <w:marRight w:val="0"/>
          <w:marTop w:val="0"/>
          <w:marBottom w:val="0"/>
          <w:divBdr>
            <w:top w:val="none" w:sz="0" w:space="0" w:color="auto"/>
            <w:left w:val="none" w:sz="0" w:space="0" w:color="auto"/>
            <w:bottom w:val="none" w:sz="0" w:space="0" w:color="auto"/>
            <w:right w:val="none" w:sz="0" w:space="0" w:color="auto"/>
          </w:divBdr>
        </w:div>
        <w:div w:id="2146460634">
          <w:marLeft w:val="600"/>
          <w:marRight w:val="0"/>
          <w:marTop w:val="0"/>
          <w:marBottom w:val="0"/>
          <w:divBdr>
            <w:top w:val="none" w:sz="0" w:space="0" w:color="auto"/>
            <w:left w:val="none" w:sz="0" w:space="0" w:color="auto"/>
            <w:bottom w:val="none" w:sz="0" w:space="0" w:color="auto"/>
            <w:right w:val="none" w:sz="0" w:space="0" w:color="auto"/>
          </w:divBdr>
        </w:div>
        <w:div w:id="952828106">
          <w:marLeft w:val="600"/>
          <w:marRight w:val="0"/>
          <w:marTop w:val="0"/>
          <w:marBottom w:val="0"/>
          <w:divBdr>
            <w:top w:val="none" w:sz="0" w:space="0" w:color="auto"/>
            <w:left w:val="none" w:sz="0" w:space="0" w:color="auto"/>
            <w:bottom w:val="none" w:sz="0" w:space="0" w:color="auto"/>
            <w:right w:val="none" w:sz="0" w:space="0" w:color="auto"/>
          </w:divBdr>
        </w:div>
        <w:div w:id="1114717368">
          <w:marLeft w:val="600"/>
          <w:marRight w:val="0"/>
          <w:marTop w:val="0"/>
          <w:marBottom w:val="0"/>
          <w:divBdr>
            <w:top w:val="none" w:sz="0" w:space="0" w:color="auto"/>
            <w:left w:val="none" w:sz="0" w:space="0" w:color="auto"/>
            <w:bottom w:val="none" w:sz="0" w:space="0" w:color="auto"/>
            <w:right w:val="none" w:sz="0" w:space="0" w:color="auto"/>
          </w:divBdr>
        </w:div>
        <w:div w:id="1728213428">
          <w:marLeft w:val="600"/>
          <w:marRight w:val="0"/>
          <w:marTop w:val="0"/>
          <w:marBottom w:val="0"/>
          <w:divBdr>
            <w:top w:val="none" w:sz="0" w:space="0" w:color="auto"/>
            <w:left w:val="none" w:sz="0" w:space="0" w:color="auto"/>
            <w:bottom w:val="none" w:sz="0" w:space="0" w:color="auto"/>
            <w:right w:val="none" w:sz="0" w:space="0" w:color="auto"/>
          </w:divBdr>
        </w:div>
        <w:div w:id="743718299">
          <w:marLeft w:val="600"/>
          <w:marRight w:val="0"/>
          <w:marTop w:val="0"/>
          <w:marBottom w:val="0"/>
          <w:divBdr>
            <w:top w:val="none" w:sz="0" w:space="0" w:color="auto"/>
            <w:left w:val="none" w:sz="0" w:space="0" w:color="auto"/>
            <w:bottom w:val="none" w:sz="0" w:space="0" w:color="auto"/>
            <w:right w:val="none" w:sz="0" w:space="0" w:color="auto"/>
          </w:divBdr>
        </w:div>
        <w:div w:id="80495402">
          <w:marLeft w:val="600"/>
          <w:marRight w:val="0"/>
          <w:marTop w:val="0"/>
          <w:marBottom w:val="0"/>
          <w:divBdr>
            <w:top w:val="none" w:sz="0" w:space="0" w:color="auto"/>
            <w:left w:val="none" w:sz="0" w:space="0" w:color="auto"/>
            <w:bottom w:val="none" w:sz="0" w:space="0" w:color="auto"/>
            <w:right w:val="none" w:sz="0" w:space="0" w:color="auto"/>
          </w:divBdr>
        </w:div>
        <w:div w:id="879123022">
          <w:marLeft w:val="600"/>
          <w:marRight w:val="0"/>
          <w:marTop w:val="0"/>
          <w:marBottom w:val="0"/>
          <w:divBdr>
            <w:top w:val="none" w:sz="0" w:space="0" w:color="auto"/>
            <w:left w:val="none" w:sz="0" w:space="0" w:color="auto"/>
            <w:bottom w:val="none" w:sz="0" w:space="0" w:color="auto"/>
            <w:right w:val="none" w:sz="0" w:space="0" w:color="auto"/>
          </w:divBdr>
        </w:div>
        <w:div w:id="383649316">
          <w:marLeft w:val="600"/>
          <w:marRight w:val="0"/>
          <w:marTop w:val="0"/>
          <w:marBottom w:val="0"/>
          <w:divBdr>
            <w:top w:val="none" w:sz="0" w:space="0" w:color="auto"/>
            <w:left w:val="none" w:sz="0" w:space="0" w:color="auto"/>
            <w:bottom w:val="none" w:sz="0" w:space="0" w:color="auto"/>
            <w:right w:val="none" w:sz="0" w:space="0" w:color="auto"/>
          </w:divBdr>
        </w:div>
        <w:div w:id="613633039">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gif"/><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0A427-7466-FE42-9334-B59B48180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6</Pages>
  <Words>1341</Words>
  <Characters>7645</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Brenden Brown</dc:creator>
  <cp:lastModifiedBy>Jim Kadonaga</cp:lastModifiedBy>
  <cp:revision>13</cp:revision>
  <dcterms:created xsi:type="dcterms:W3CDTF">2016-03-07T02:47:00Z</dcterms:created>
  <dcterms:modified xsi:type="dcterms:W3CDTF">2016-03-07T21:59:00Z</dcterms:modified>
</cp:coreProperties>
</file>